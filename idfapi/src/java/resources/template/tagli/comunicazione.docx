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2A17" w14:textId="77777777" w:rsidR="003040D3" w:rsidRPr="00AE19B8" w:rsidRDefault="003040D3" w:rsidP="006D5E27">
      <w:pPr>
        <w:spacing w:after="0" w:line="240" w:lineRule="auto"/>
        <w:ind w:left="566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it-IT"/>
        </w:rPr>
        <w:t>Alla</w:t>
      </w:r>
    </w:p>
    <w:p w14:paraId="7E227A69" w14:textId="77777777" w:rsidR="003040D3" w:rsidRPr="00AE19B8" w:rsidRDefault="003040D3" w:rsidP="006D5E27">
      <w:pPr>
        <w:spacing w:after="0" w:line="240" w:lineRule="auto"/>
        <w:ind w:left="566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«$destinatario»</w:t>
      </w:r>
      <w:r w:rsidRPr="00AE19B8">
        <w:rPr>
          <w:sz w:val="18"/>
          <w:szCs w:val="18"/>
          <w:lang w:val="en-US"/>
        </w:rPr>
        <w:fldChar w:fldCharType="end"/>
      </w:r>
    </w:p>
    <w:p w14:paraId="0BBF07FB" w14:textId="77777777" w:rsidR="003040D3" w:rsidRPr="00AE19B8" w:rsidRDefault="003040D3" w:rsidP="006D5E27">
      <w:pPr>
        <w:spacing w:after="0" w:line="240" w:lineRule="auto"/>
        <w:ind w:left="566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$destinatarioSettore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«$destinatarioSettore»</w:t>
      </w:r>
      <w:r w:rsidRPr="00AE19B8">
        <w:rPr>
          <w:sz w:val="18"/>
          <w:szCs w:val="18"/>
          <w:lang w:val="en-US"/>
        </w:rPr>
        <w:fldChar w:fldCharType="end"/>
      </w:r>
    </w:p>
    <w:p w14:paraId="3AA1E926" w14:textId="77777777" w:rsidR="003040D3" w:rsidRPr="00AE19B8" w:rsidRDefault="003040D3" w:rsidP="006D5E27">
      <w:pPr>
        <w:spacing w:after="0" w:line="240" w:lineRule="auto"/>
        <w:ind w:left="566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$destinatarioIndirizzo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«$destinatarioIndirizzo»</w:t>
      </w:r>
      <w:r w:rsidRPr="00AE19B8">
        <w:rPr>
          <w:sz w:val="18"/>
          <w:szCs w:val="18"/>
          <w:lang w:val="en-US"/>
        </w:rPr>
        <w:fldChar w:fldCharType="end"/>
      </w:r>
    </w:p>
    <w:p w14:paraId="707A1CC9" w14:textId="77777777" w:rsidR="003040D3" w:rsidRPr="00AE19B8" w:rsidRDefault="003040D3" w:rsidP="006D5E27">
      <w:pPr>
        <w:spacing w:after="0" w:line="240" w:lineRule="auto"/>
        <w:ind w:left="566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$destinatarioCap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«$destinatarioCap»</w:t>
      </w:r>
      <w:r w:rsidRPr="00AE19B8">
        <w:rPr>
          <w:sz w:val="18"/>
          <w:szCs w:val="18"/>
          <w:lang w:val="en-US"/>
        </w:rPr>
        <w:fldChar w:fldCharType="end"/>
      </w:r>
      <w:r w:rsidRPr="00AE19B8">
        <w:rPr>
          <w:sz w:val="18"/>
          <w:szCs w:val="18"/>
          <w:lang w:val="it-IT"/>
        </w:rPr>
        <w:t xml:space="preserve"> </w:t>
      </w: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$destinatarioComune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«$destinatarioComune»</w:t>
      </w:r>
      <w:r w:rsidRPr="00AE19B8">
        <w:rPr>
          <w:sz w:val="18"/>
          <w:szCs w:val="18"/>
          <w:lang w:val="en-US"/>
        </w:rPr>
        <w:fldChar w:fldCharType="end"/>
      </w:r>
    </w:p>
    <w:p w14:paraId="17AF3DE3" w14:textId="77777777" w:rsidR="003040D3" w:rsidRPr="00AE19B8" w:rsidRDefault="003040D3" w:rsidP="006D5E27">
      <w:pPr>
        <w:spacing w:after="0" w:line="240" w:lineRule="auto"/>
        <w:ind w:left="5664" w:right="-284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it-IT"/>
        </w:rPr>
        <w:t xml:space="preserve">Tel: </w:t>
      </w: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$destinatarioTel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«$destinatarioTel»</w:t>
      </w:r>
      <w:r w:rsidRPr="00AE19B8">
        <w:rPr>
          <w:sz w:val="18"/>
          <w:szCs w:val="18"/>
          <w:lang w:val="en-US"/>
        </w:rPr>
        <w:fldChar w:fldCharType="end"/>
      </w:r>
    </w:p>
    <w:p w14:paraId="38E5F279" w14:textId="77777777" w:rsidR="003040D3" w:rsidRPr="00AE19B8" w:rsidRDefault="003040D3" w:rsidP="006D5E27">
      <w:pPr>
        <w:spacing w:after="0" w:line="240" w:lineRule="auto"/>
        <w:ind w:left="5664"/>
        <w:rPr>
          <w:sz w:val="18"/>
          <w:szCs w:val="18"/>
          <w:lang w:val="it-IT"/>
        </w:rPr>
      </w:pPr>
      <w:proofErr w:type="spellStart"/>
      <w:r w:rsidRPr="00AE19B8">
        <w:rPr>
          <w:sz w:val="18"/>
          <w:szCs w:val="18"/>
          <w:lang w:val="it-IT"/>
        </w:rPr>
        <w:t>eMail</w:t>
      </w:r>
      <w:proofErr w:type="spellEnd"/>
      <w:r w:rsidRPr="00AE19B8">
        <w:rPr>
          <w:sz w:val="18"/>
          <w:szCs w:val="18"/>
          <w:lang w:val="it-IT"/>
        </w:rPr>
        <w:t xml:space="preserve">: </w:t>
      </w: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$destinatarioEmail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«$destinatarioEmail»</w:t>
      </w:r>
      <w:r w:rsidRPr="00AE19B8">
        <w:rPr>
          <w:sz w:val="18"/>
          <w:szCs w:val="18"/>
          <w:lang w:val="en-US"/>
        </w:rPr>
        <w:fldChar w:fldCharType="end"/>
      </w:r>
      <w:r w:rsidRPr="00AE19B8">
        <w:rPr>
          <w:sz w:val="18"/>
          <w:szCs w:val="18"/>
          <w:lang w:val="it-IT"/>
        </w:rPr>
        <w:t xml:space="preserve"> </w:t>
      </w:r>
    </w:p>
    <w:p w14:paraId="6893F0F5" w14:textId="77777777" w:rsidR="003040D3" w:rsidRPr="00AE19B8" w:rsidRDefault="003040D3" w:rsidP="006D5E27">
      <w:pPr>
        <w:spacing w:after="0" w:line="240" w:lineRule="auto"/>
        <w:ind w:left="5664"/>
        <w:rPr>
          <w:sz w:val="18"/>
          <w:szCs w:val="18"/>
          <w:lang w:val="it-IT"/>
        </w:rPr>
      </w:pPr>
      <w:proofErr w:type="spellStart"/>
      <w:r w:rsidRPr="00AE19B8">
        <w:rPr>
          <w:sz w:val="18"/>
          <w:szCs w:val="18"/>
          <w:lang w:val="it-IT"/>
        </w:rPr>
        <w:t>pec</w:t>
      </w:r>
      <w:proofErr w:type="spellEnd"/>
      <w:r w:rsidRPr="00AE19B8">
        <w:rPr>
          <w:sz w:val="18"/>
          <w:szCs w:val="18"/>
          <w:lang w:val="it-IT"/>
        </w:rPr>
        <w:t xml:space="preserve">: </w:t>
      </w:r>
      <w:r w:rsidRPr="00AE19B8">
        <w:rPr>
          <w:sz w:val="18"/>
          <w:szCs w:val="18"/>
          <w:lang w:val="en-US"/>
        </w:rPr>
        <w:fldChar w:fldCharType="begin"/>
      </w:r>
      <w:r w:rsidRPr="00AE19B8">
        <w:rPr>
          <w:sz w:val="18"/>
          <w:szCs w:val="18"/>
          <w:lang w:val="it-IT"/>
        </w:rPr>
        <w:instrText xml:space="preserve"> MERGEFIELD $destinatarioPec </w:instrText>
      </w:r>
      <w:r w:rsidRPr="00AE19B8">
        <w:rPr>
          <w:sz w:val="18"/>
          <w:szCs w:val="18"/>
          <w:lang w:val="en-US"/>
        </w:rPr>
        <w:fldChar w:fldCharType="separate"/>
      </w:r>
      <w:r w:rsidRPr="00AE19B8">
        <w:rPr>
          <w:sz w:val="18"/>
          <w:szCs w:val="18"/>
          <w:lang w:val="it-IT"/>
        </w:rPr>
        <w:t>«$destinatarioPec»</w:t>
      </w:r>
      <w:r w:rsidRPr="00AE19B8">
        <w:rPr>
          <w:sz w:val="18"/>
          <w:szCs w:val="18"/>
          <w:lang w:val="en-US"/>
        </w:rPr>
        <w:fldChar w:fldCharType="end"/>
      </w:r>
      <w:r w:rsidRPr="00AE19B8">
        <w:rPr>
          <w:sz w:val="18"/>
          <w:szCs w:val="18"/>
          <w:lang w:val="it-IT"/>
        </w:rPr>
        <w:t xml:space="preserve"> </w:t>
      </w:r>
    </w:p>
    <w:p w14:paraId="0E8FE184" w14:textId="77777777" w:rsidR="003040D3" w:rsidRDefault="003040D3" w:rsidP="006D5E27">
      <w:pPr>
        <w:spacing w:after="0" w:line="240" w:lineRule="auto"/>
        <w:rPr>
          <w:lang w:val="it-IT"/>
        </w:rPr>
      </w:pPr>
    </w:p>
    <w:p w14:paraId="40CB37C1" w14:textId="0FF2DE5B" w:rsidR="003040D3" w:rsidRPr="00AE19B8" w:rsidRDefault="003040D3" w:rsidP="006D5E27">
      <w:pPr>
        <w:spacing w:after="0" w:line="240" w:lineRule="auto"/>
        <w:jc w:val="center"/>
        <w:rPr>
          <w:b/>
          <w:bCs/>
          <w:sz w:val="28"/>
          <w:szCs w:val="28"/>
          <w:lang w:val="it-IT"/>
        </w:rPr>
      </w:pPr>
      <w:r w:rsidRPr="00AE19B8">
        <w:rPr>
          <w:b/>
          <w:bCs/>
          <w:sz w:val="28"/>
          <w:szCs w:val="28"/>
          <w:lang w:val="it-IT"/>
        </w:rPr>
        <w:t>COMUNICAZIONE SEMPLICE</w:t>
      </w:r>
    </w:p>
    <w:p w14:paraId="4F26C6CC" w14:textId="5AF397A4" w:rsidR="003040D3" w:rsidRPr="00AE19B8" w:rsidRDefault="003040D3" w:rsidP="006D5E27">
      <w:pPr>
        <w:spacing w:after="0" w:line="240" w:lineRule="auto"/>
        <w:jc w:val="center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it-IT"/>
        </w:rPr>
        <w:t>Ai sensi del Regolamento forestale di attuazione dell'articolo 13 della Legge regionale 10 febbraio 2009, n. 4</w:t>
      </w:r>
    </w:p>
    <w:p w14:paraId="3EB79A62" w14:textId="77777777" w:rsidR="00641A5C" w:rsidRDefault="00641A5C" w:rsidP="006D5E27">
      <w:pPr>
        <w:spacing w:after="0" w:line="240" w:lineRule="auto"/>
        <w:jc w:val="center"/>
        <w:rPr>
          <w:lang w:val="it-IT"/>
        </w:rPr>
      </w:pP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563"/>
      </w:tblGrid>
      <w:tr w:rsidR="003040D3" w14:paraId="230A102F" w14:textId="77777777" w:rsidTr="008C4066">
        <w:trPr>
          <w:cantSplit/>
          <w:trHeight w:val="340"/>
        </w:trPr>
        <w:tc>
          <w:tcPr>
            <w:tcW w:w="297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DA5583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ISTANZA</w:t>
            </w:r>
          </w:p>
        </w:tc>
        <w:tc>
          <w:tcPr>
            <w:tcW w:w="65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B3673EC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$annoIntervento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</w:t>
            </w:r>
            <w:proofErr w:type="spellStart"/>
            <w:r w:rsidRPr="00AE19B8">
              <w:rPr>
                <w:sz w:val="18"/>
                <w:szCs w:val="18"/>
                <w:lang w:val="en-US"/>
              </w:rPr>
              <w:t>annoIntervento</w:t>
            </w:r>
            <w:proofErr w:type="spellEnd"/>
            <w:r w:rsidRPr="00AE19B8">
              <w:rPr>
                <w:sz w:val="18"/>
                <w:szCs w:val="18"/>
                <w:lang w:val="en-US"/>
              </w:rPr>
              <w:t>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  <w:r w:rsidRPr="00AE19B8">
              <w:rPr>
                <w:sz w:val="18"/>
                <w:szCs w:val="18"/>
                <w:lang w:val="en-US"/>
              </w:rPr>
              <w:t>/</w:t>
            </w: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$nrIstanzaForestale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</w:t>
            </w:r>
            <w:proofErr w:type="spellStart"/>
            <w:r w:rsidRPr="00AE19B8">
              <w:rPr>
                <w:sz w:val="18"/>
                <w:szCs w:val="18"/>
                <w:lang w:val="en-US"/>
              </w:rPr>
              <w:t>nrIstanzaForestale</w:t>
            </w:r>
            <w:proofErr w:type="spellEnd"/>
            <w:r w:rsidRPr="00AE19B8">
              <w:rPr>
                <w:sz w:val="18"/>
                <w:szCs w:val="18"/>
                <w:lang w:val="en-US"/>
              </w:rPr>
              <w:t>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6F057FE6" w14:textId="77777777" w:rsidTr="008C4066">
        <w:trPr>
          <w:cantSplit/>
          <w:trHeight w:val="340"/>
        </w:trPr>
        <w:tc>
          <w:tcPr>
            <w:tcW w:w="297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41BA0D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Comuni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intervento</w:t>
            </w:r>
            <w:proofErr w:type="spellEnd"/>
          </w:p>
        </w:tc>
        <w:tc>
          <w:tcPr>
            <w:tcW w:w="65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2F5E957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$comuni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«$comuni»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29DC3EB7" w14:textId="77777777" w:rsidTr="008C4066">
        <w:trPr>
          <w:cantSplit/>
          <w:trHeight w:val="340"/>
        </w:trPr>
        <w:tc>
          <w:tcPr>
            <w:tcW w:w="297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1089DD4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Data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Compilazione</w:t>
            </w:r>
            <w:proofErr w:type="spellEnd"/>
          </w:p>
        </w:tc>
        <w:tc>
          <w:tcPr>
            <w:tcW w:w="65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29BB0D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$dataCompilazione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«$dataCompilazione»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71A8E211" w14:textId="77777777" w:rsidTr="008C4066">
        <w:trPr>
          <w:cantSplit/>
          <w:trHeight w:val="340"/>
        </w:trPr>
        <w:tc>
          <w:tcPr>
            <w:tcW w:w="297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15EA9B6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Operatore</w:t>
            </w:r>
            <w:proofErr w:type="spellEnd"/>
          </w:p>
        </w:tc>
        <w:tc>
          <w:tcPr>
            <w:tcW w:w="656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7A14A37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u w:val="single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$!operatore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«$!operatore»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76F59375" w14:textId="77777777" w:rsidR="003040D3" w:rsidRDefault="003040D3" w:rsidP="006D5E27">
      <w:pPr>
        <w:spacing w:after="0" w:line="240" w:lineRule="auto"/>
        <w:rPr>
          <w:b/>
          <w:bCs/>
          <w:sz w:val="28"/>
          <w:szCs w:val="28"/>
          <w:lang w:val="it-IT"/>
        </w:rPr>
      </w:pPr>
    </w:p>
    <w:p w14:paraId="5B79AA85" w14:textId="1DB75C4C" w:rsidR="003040D3" w:rsidRDefault="003040D3" w:rsidP="006D5E27">
      <w:pPr>
        <w:spacing w:after="0" w:line="240" w:lineRule="auto"/>
        <w:rPr>
          <w:sz w:val="20"/>
          <w:szCs w:val="20"/>
          <w:lang w:val="en-US"/>
        </w:rPr>
      </w:pPr>
      <w:r w:rsidRPr="00AE19B8">
        <w:rPr>
          <w:b/>
          <w:bCs/>
          <w:sz w:val="24"/>
          <w:szCs w:val="24"/>
          <w:lang w:val="it-IT"/>
        </w:rPr>
        <w:t>D</w:t>
      </w:r>
      <w:r w:rsidR="006B064D">
        <w:rPr>
          <w:b/>
          <w:bCs/>
          <w:sz w:val="24"/>
          <w:szCs w:val="24"/>
          <w:lang w:val="it-IT"/>
        </w:rPr>
        <w:t>ATI GENERALI</w:t>
      </w:r>
      <w:r w:rsidRPr="00F834DA">
        <w:rPr>
          <w:b/>
          <w:bCs/>
          <w:sz w:val="28"/>
          <w:szCs w:val="28"/>
          <w:lang w:val="it-IT"/>
        </w:rPr>
        <w:t xml:space="preserve"> 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 #if($isLocalita) </w:instrText>
      </w:r>
      <w:r>
        <w:rPr>
          <w:sz w:val="20"/>
          <w:szCs w:val="20"/>
          <w:lang w:val="en-US"/>
        </w:rPr>
        <w:fldChar w:fldCharType="separate"/>
      </w:r>
      <w:r>
        <w:rPr>
          <w:noProof/>
          <w:sz w:val="20"/>
          <w:szCs w:val="20"/>
          <w:lang w:val="en-US"/>
        </w:rPr>
        <w:t>«#if($isLocalita)»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1"/>
        <w:tblW w:w="9543" w:type="dxa"/>
        <w:tblInd w:w="10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686"/>
        <w:gridCol w:w="5857"/>
      </w:tblGrid>
      <w:tr w:rsidR="00C46C60" w:rsidRPr="00C46C60" w14:paraId="21018260" w14:textId="77777777" w:rsidTr="00D6486C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7684C8B1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 xml:space="preserve">Categoria di intervento </w:t>
            </w:r>
            <w:proofErr w:type="spellStart"/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selvicolurale</w:t>
            </w:r>
            <w:proofErr w:type="spellEnd"/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5F14189F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$!categoriaIntervento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«$!categoriaIntervento»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7AFAD578" w14:textId="77777777" w:rsidTr="00D6486C">
        <w:trPr>
          <w:cantSplit/>
          <w:trHeight w:val="340"/>
        </w:trPr>
        <w:tc>
          <w:tcPr>
            <w:tcW w:w="3686" w:type="dxa"/>
            <w:vAlign w:val="center"/>
          </w:tcPr>
          <w:p w14:paraId="51F364F5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Proprietà</w:t>
            </w:r>
          </w:p>
        </w:tc>
        <w:tc>
          <w:tcPr>
            <w:tcW w:w="5857" w:type="dxa"/>
            <w:vAlign w:val="center"/>
          </w:tcPr>
          <w:p w14:paraId="0174DACF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$!proprieta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«$!proprieta»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2962DB8D" w14:textId="77777777" w:rsidTr="00D6486C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03DC4520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Annata silvana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34548443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$!annataSilvana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«$!annataSilvana»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48537D9F" w14:textId="77777777" w:rsidTr="00D6486C">
        <w:trPr>
          <w:cantSplit/>
          <w:trHeight w:val="340"/>
        </w:trPr>
        <w:tc>
          <w:tcPr>
            <w:tcW w:w="3686" w:type="dxa"/>
            <w:vAlign w:val="center"/>
          </w:tcPr>
          <w:p w14:paraId="508D8890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Data presunta di inizio intervento</w:t>
            </w:r>
          </w:p>
        </w:tc>
        <w:tc>
          <w:tcPr>
            <w:tcW w:w="5857" w:type="dxa"/>
            <w:vAlign w:val="center"/>
          </w:tcPr>
          <w:p w14:paraId="60BCDC12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$!dataPresuntaInizioIntervento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«$!dataPresuntaInizioIntervento»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20AB4BB1" w14:textId="77777777" w:rsidTr="00D6486C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460729DB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Stato intervento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1BDDA262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$!statoIntervento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«$!statoIntervento»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0BDA2489" w14:textId="77777777" w:rsidTr="00D6486C">
        <w:trPr>
          <w:cantSplit/>
          <w:trHeight w:val="340"/>
        </w:trPr>
        <w:tc>
          <w:tcPr>
            <w:tcW w:w="3686" w:type="dxa"/>
            <w:vAlign w:val="center"/>
          </w:tcPr>
          <w:p w14:paraId="668380B8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Denominazione Piano</w:t>
            </w:r>
          </w:p>
        </w:tc>
        <w:tc>
          <w:tcPr>
            <w:tcW w:w="5857" w:type="dxa"/>
            <w:vAlign w:val="center"/>
          </w:tcPr>
          <w:p w14:paraId="5DEDEE41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$!denominazionePFA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«$!denominazionePFA»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6A5E9D51" w14:textId="77777777" w:rsidTr="00D6486C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4AB844FB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N. particella forestale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1A3B2747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$!particelleForest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«$!particelleForest»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0147C827" w14:textId="77777777" w:rsidTr="00D6486C">
        <w:trPr>
          <w:cantSplit/>
          <w:trHeight w:val="340"/>
        </w:trPr>
        <w:tc>
          <w:tcPr>
            <w:tcW w:w="3686" w:type="dxa"/>
            <w:vAlign w:val="center"/>
          </w:tcPr>
          <w:p w14:paraId="4AC6140D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Intervento conforme / in deroga al piano</w:t>
            </w:r>
          </w:p>
        </w:tc>
        <w:tc>
          <w:tcPr>
            <w:tcW w:w="5857" w:type="dxa"/>
            <w:vAlign w:val="center"/>
          </w:tcPr>
          <w:p w14:paraId="2BFC1895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$!conforme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«$!conforme»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1301D436" w14:textId="77777777" w:rsidTr="00D6486C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39D6203D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Evento correlato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669F941C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$!evento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«$!evento»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</w:tbl>
    <w:p w14:paraId="32DF109F" w14:textId="7D056E84" w:rsidR="003040D3" w:rsidRDefault="003040D3" w:rsidP="006D5E2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2"/>
        <w:tblW w:w="9543" w:type="dxa"/>
        <w:tblInd w:w="10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686"/>
        <w:gridCol w:w="5857"/>
      </w:tblGrid>
      <w:tr w:rsidR="00C46C60" w:rsidRPr="00C46C60" w14:paraId="6104A507" w14:textId="77777777" w:rsidTr="00D6486C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2FF4AC82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 xml:space="preserve">Categoria di intervento </w:t>
            </w:r>
            <w:proofErr w:type="spellStart"/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selvicolurale</w:t>
            </w:r>
            <w:proofErr w:type="spellEnd"/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588AD470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$!categoriaIntervento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«$!categoriaIntervento»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30ACB02F" w14:textId="77777777" w:rsidTr="00D6486C">
        <w:trPr>
          <w:cantSplit/>
          <w:trHeight w:val="340"/>
        </w:trPr>
        <w:tc>
          <w:tcPr>
            <w:tcW w:w="3686" w:type="dxa"/>
            <w:vAlign w:val="center"/>
          </w:tcPr>
          <w:p w14:paraId="0A3BDD4E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Proprietà</w:t>
            </w:r>
          </w:p>
        </w:tc>
        <w:tc>
          <w:tcPr>
            <w:tcW w:w="5857" w:type="dxa"/>
            <w:vAlign w:val="center"/>
          </w:tcPr>
          <w:p w14:paraId="35A5B20F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$!proprieta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«$!proprieta»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6718F87D" w14:textId="77777777" w:rsidTr="00D6486C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6BEFC088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Annata silvana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67BA09DB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$!annataSilvana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«$!annataSilvana»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25BD737E" w14:textId="77777777" w:rsidTr="00D6486C">
        <w:trPr>
          <w:cantSplit/>
          <w:trHeight w:val="340"/>
        </w:trPr>
        <w:tc>
          <w:tcPr>
            <w:tcW w:w="3686" w:type="dxa"/>
            <w:vAlign w:val="center"/>
          </w:tcPr>
          <w:p w14:paraId="4401BCC2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Data presunta di inizio intervento</w:t>
            </w:r>
          </w:p>
        </w:tc>
        <w:tc>
          <w:tcPr>
            <w:tcW w:w="5857" w:type="dxa"/>
            <w:vAlign w:val="center"/>
          </w:tcPr>
          <w:p w14:paraId="11B34728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$!dataPresuntaInizioIntervento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«$!dataPresuntaInizioIntervento»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1A54730A" w14:textId="77777777" w:rsidTr="00D6486C">
        <w:trPr>
          <w:cantSplit/>
          <w:trHeight w:val="340"/>
        </w:trPr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700477D2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Stato intervento</w:t>
            </w:r>
          </w:p>
        </w:tc>
        <w:tc>
          <w:tcPr>
            <w:tcW w:w="5857" w:type="dxa"/>
            <w:shd w:val="clear" w:color="auto" w:fill="F2F2F2" w:themeFill="background1" w:themeFillShade="F2"/>
            <w:vAlign w:val="center"/>
          </w:tcPr>
          <w:p w14:paraId="7675A554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$!statoIntervento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«$!statoIntervento»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  <w:tr w:rsidR="00C46C60" w:rsidRPr="00C46C60" w14:paraId="4083941F" w14:textId="77777777" w:rsidTr="00D6486C">
        <w:trPr>
          <w:cantSplit/>
          <w:trHeight w:val="340"/>
        </w:trPr>
        <w:tc>
          <w:tcPr>
            <w:tcW w:w="3686" w:type="dxa"/>
            <w:vAlign w:val="center"/>
          </w:tcPr>
          <w:p w14:paraId="34CE1349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b/>
                <w:bCs/>
                <w:sz w:val="18"/>
                <w:szCs w:val="18"/>
                <w:lang w:val="it-IT" w:eastAsia="en-US"/>
              </w:rPr>
              <w:t>Intervento compensativo</w:t>
            </w:r>
          </w:p>
        </w:tc>
        <w:tc>
          <w:tcPr>
            <w:tcW w:w="5857" w:type="dxa"/>
            <w:vAlign w:val="center"/>
          </w:tcPr>
          <w:p w14:paraId="60C6AA63" w14:textId="77777777" w:rsidR="00C46C60" w:rsidRPr="00C46C60" w:rsidRDefault="00C46C60" w:rsidP="00C46C60">
            <w:pPr>
              <w:spacing w:after="120" w:line="240" w:lineRule="auto"/>
              <w:rPr>
                <w:rFonts w:asciiTheme="minorHAnsi" w:eastAsiaTheme="minorHAnsi" w:hAnsiTheme="minorHAnsi"/>
                <w:sz w:val="18"/>
                <w:szCs w:val="18"/>
                <w:lang w:val="it-IT" w:eastAsia="en-US"/>
              </w:rPr>
            </w:pP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begin"/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instrText xml:space="preserve"> MERGEFIELD  $!interventoCompensativo </w:instrTex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separate"/>
            </w:r>
            <w:r w:rsidRPr="00C46C60">
              <w:rPr>
                <w:rFonts w:asciiTheme="minorHAnsi" w:eastAsiaTheme="minorHAnsi" w:hAnsiTheme="minorHAnsi"/>
                <w:noProof/>
                <w:sz w:val="18"/>
                <w:szCs w:val="18"/>
                <w:lang w:val="en-US" w:eastAsia="en-US"/>
              </w:rPr>
              <w:t>«$!interventoCompensativo»</w:t>
            </w:r>
            <w:r w:rsidRPr="00C46C60">
              <w:rPr>
                <w:rFonts w:asciiTheme="minorHAnsi" w:eastAsiaTheme="minorHAnsi" w:hAnsiTheme="minorHAnsi"/>
                <w:sz w:val="18"/>
                <w:szCs w:val="18"/>
                <w:lang w:val="en-US" w:eastAsia="en-US"/>
              </w:rPr>
              <w:fldChar w:fldCharType="end"/>
            </w:r>
          </w:p>
        </w:tc>
      </w:tr>
    </w:tbl>
    <w:p w14:paraId="14AD785B" w14:textId="7C180028" w:rsidR="008C4066" w:rsidRDefault="003040D3" w:rsidP="006D5E27">
      <w:pPr>
        <w:spacing w:after="0" w:line="240" w:lineRule="auto"/>
        <w:rPr>
          <w:sz w:val="16"/>
          <w:szCs w:val="16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«#end»</w:t>
      </w:r>
      <w:r>
        <w:rPr>
          <w:sz w:val="20"/>
          <w:szCs w:val="20"/>
          <w:lang w:val="en-US"/>
        </w:rPr>
        <w:fldChar w:fldCharType="end"/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"#if ($isMotivazione)"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«#if ($isMotivazione)»</w:t>
      </w:r>
      <w:r>
        <w:rPr>
          <w:sz w:val="16"/>
          <w:szCs w:val="16"/>
        </w:rPr>
        <w:fldChar w:fldCharType="end"/>
      </w:r>
    </w:p>
    <w:p w14:paraId="0BCD3A82" w14:textId="3424B9B7" w:rsidR="003040D3" w:rsidRPr="008C4066" w:rsidRDefault="003040D3" w:rsidP="006D5E27">
      <w:pPr>
        <w:spacing w:after="0" w:line="240" w:lineRule="auto"/>
        <w:rPr>
          <w:b/>
          <w:bCs/>
          <w:sz w:val="28"/>
          <w:szCs w:val="28"/>
          <w:lang w:val="it-IT"/>
        </w:rPr>
      </w:pPr>
      <w:r w:rsidRPr="00AE19B8">
        <w:rPr>
          <w:b/>
          <w:sz w:val="18"/>
          <w:szCs w:val="18"/>
          <w:lang w:val="it-IT"/>
        </w:rPr>
        <w:t>NOTA:</w:t>
      </w:r>
      <w:r w:rsidRPr="00AE19B8">
        <w:rPr>
          <w:sz w:val="18"/>
          <w:szCs w:val="18"/>
          <w:lang w:val="it-IT"/>
        </w:rPr>
        <w:t xml:space="preserve"> la tipologia di istanza è stata modificata manualmente rispetto a quanto calcolato automaticamente dal sistema con la seguente motivazione:</w:t>
      </w:r>
      <w:r w:rsidRPr="00412B83">
        <w:rPr>
          <w:lang w:val="it-IT"/>
        </w:rPr>
        <w:t xml:space="preserve"> </w:t>
      </w:r>
      <w:r>
        <w:fldChar w:fldCharType="begin"/>
      </w:r>
      <w:r w:rsidRPr="00412B83">
        <w:rPr>
          <w:lang w:val="it-IT"/>
        </w:rPr>
        <w:instrText xml:space="preserve"> MERGEFIELD  $motivazione  \* MERGEFORMAT </w:instrText>
      </w:r>
      <w:r>
        <w:fldChar w:fldCharType="separate"/>
      </w:r>
      <w:r w:rsidRPr="00256149">
        <w:rPr>
          <w:noProof/>
          <w:sz w:val="20"/>
          <w:szCs w:val="20"/>
          <w:lang w:val="it-IT"/>
        </w:rPr>
        <w:t>«$motivazione»</w:t>
      </w:r>
      <w:r>
        <w:rPr>
          <w:noProof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fldChar w:fldCharType="begin"/>
      </w:r>
      <w:r w:rsidRPr="008C4066">
        <w:rPr>
          <w:sz w:val="20"/>
          <w:szCs w:val="20"/>
          <w:lang w:val="it-IT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 w:rsidRPr="008C4066">
        <w:rPr>
          <w:sz w:val="20"/>
          <w:szCs w:val="20"/>
          <w:lang w:val="it-IT"/>
        </w:rPr>
        <w:t>«#else»</w:t>
      </w:r>
      <w:r>
        <w:rPr>
          <w:sz w:val="20"/>
          <w:szCs w:val="20"/>
          <w:lang w:val="en-US"/>
        </w:rPr>
        <w:fldChar w:fldCharType="end"/>
      </w:r>
      <w:r w:rsidRPr="008C4066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en-US"/>
        </w:rPr>
        <w:fldChar w:fldCharType="begin"/>
      </w:r>
      <w:r w:rsidRPr="008C4066">
        <w:rPr>
          <w:sz w:val="20"/>
          <w:szCs w:val="20"/>
          <w:lang w:val="it-IT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 w:rsidRPr="008C4066">
        <w:rPr>
          <w:sz w:val="20"/>
          <w:szCs w:val="20"/>
          <w:lang w:val="it-IT"/>
        </w:rPr>
        <w:t>«#end»</w:t>
      </w:r>
      <w:r>
        <w:rPr>
          <w:sz w:val="20"/>
          <w:szCs w:val="20"/>
          <w:lang w:val="en-US"/>
        </w:rPr>
        <w:fldChar w:fldCharType="end"/>
      </w:r>
    </w:p>
    <w:p w14:paraId="5B4A4100" w14:textId="77777777" w:rsidR="003040D3" w:rsidRDefault="003040D3" w:rsidP="006D5E27">
      <w:pPr>
        <w:spacing w:after="0" w:line="240" w:lineRule="auto"/>
        <w:rPr>
          <w:lang w:val="it-IT"/>
        </w:rPr>
      </w:pPr>
      <w:r w:rsidRPr="00AE19B8">
        <w:rPr>
          <w:b/>
          <w:bCs/>
          <w:sz w:val="24"/>
          <w:szCs w:val="24"/>
          <w:lang w:val="it-IT"/>
        </w:rPr>
        <w:t>RICHIEDENTE</w:t>
      </w:r>
      <w:r>
        <w:rPr>
          <w:lang w:val="it-IT"/>
        </w:rPr>
        <w:t xml:space="preserve"> 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#if($isPersonaFisica)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«#if($isPersonaFisica)»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6"/>
        <w:gridCol w:w="7274"/>
      </w:tblGrid>
      <w:tr w:rsidR="003040D3" w14:paraId="72BA5FED" w14:textId="77777777" w:rsidTr="008C4066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AAC8A8B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Tipologia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84BE5C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$tipologia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«$tipologia»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647F7A63" w14:textId="77777777" w:rsidTr="008C4066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2FEEB20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Cognome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e Nome</w:t>
            </w:r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88F1759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$ragioneSociale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«$ragioneSociale»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53E3260A" w14:textId="77777777" w:rsidTr="008C4066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98705A1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Codice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Fiscale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BEFA6E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$codiceFiscale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«$codiceFiscale»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490F3CF2" w14:textId="77777777" w:rsidTr="008C4066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C372EF7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Residenza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C1191B1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$sedeLegale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«$sedeLegale»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30DEE88F" w14:textId="77777777" w:rsidTr="008C4066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8A1DD50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Telefono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4B43841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$telefono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«$telefono»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12C9B64A" w14:textId="77777777" w:rsidTr="008C4066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28C92B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5E52504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$email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«$email»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5F62F253" w14:textId="77777777" w:rsidR="003040D3" w:rsidRDefault="003040D3" w:rsidP="006D5E2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3"/>
        <w:gridCol w:w="2904"/>
        <w:gridCol w:w="142"/>
        <w:gridCol w:w="709"/>
        <w:gridCol w:w="283"/>
        <w:gridCol w:w="1132"/>
        <w:gridCol w:w="2027"/>
      </w:tblGrid>
      <w:tr w:rsidR="003040D3" w14:paraId="031D5085" w14:textId="77777777" w:rsidTr="008C4066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1F731E4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PG</w:t>
            </w:r>
          </w:p>
        </w:tc>
        <w:tc>
          <w:tcPr>
            <w:tcW w:w="7197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341EC91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$tipologia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«$tipologia»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5973052E" w14:textId="77777777" w:rsidTr="008C4066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6A6A9A1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lastRenderedPageBreak/>
              <w:t>Ragione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Sociale</w:t>
            </w:r>
            <w:proofErr w:type="spellEnd"/>
          </w:p>
        </w:tc>
        <w:tc>
          <w:tcPr>
            <w:tcW w:w="7197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2C6388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$ragioneSociale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«$ragioneSociale»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6BF003B7" w14:textId="77777777" w:rsidTr="008C4066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C9A9EC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Codice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Fiscale</w:t>
            </w:r>
            <w:proofErr w:type="spellEnd"/>
          </w:p>
        </w:tc>
        <w:tc>
          <w:tcPr>
            <w:tcW w:w="29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2C96BA4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$codiceFiscale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«$codiceFiscale»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433536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P.IVA</w:t>
            </w:r>
          </w:p>
        </w:tc>
        <w:tc>
          <w:tcPr>
            <w:tcW w:w="315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012CA8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$partitaIva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«$partitaIva»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17E69EC6" w14:textId="77777777" w:rsidTr="008C4066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1CB748C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Sede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Legale</w:t>
            </w:r>
            <w:proofErr w:type="spellEnd"/>
          </w:p>
        </w:tc>
        <w:tc>
          <w:tcPr>
            <w:tcW w:w="7197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5430A1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$sedeLegale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«$sedeLegale»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65A22877" w14:textId="77777777" w:rsidTr="008C4066">
        <w:trPr>
          <w:cantSplit/>
          <w:trHeight w:val="340"/>
        </w:trPr>
        <w:tc>
          <w:tcPr>
            <w:tcW w:w="638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18209B2" w14:textId="77777777" w:rsidR="008F5264" w:rsidRPr="00AE19B8" w:rsidRDefault="003040D3" w:rsidP="00873C54">
            <w:pPr>
              <w:keepLines/>
              <w:widowControl w:val="0"/>
              <w:spacing w:after="0" w:line="240" w:lineRule="auto"/>
              <w:contextualSpacing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Iscritto all'Albo Imprese Forestali e con Operatore Professionale</w:t>
            </w:r>
          </w:p>
          <w:p w14:paraId="2DC00808" w14:textId="0189760A" w:rsidR="003040D3" w:rsidRPr="00AE19B8" w:rsidRDefault="003040D3" w:rsidP="008F5264">
            <w:pPr>
              <w:keepLines/>
              <w:widowControl w:val="0"/>
              <w:spacing w:after="120"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 xml:space="preserve">(art.31 del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it-IT"/>
              </w:rPr>
              <w:t>Reg.For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it-IT"/>
              </w:rPr>
              <w:t>.)</w:t>
            </w:r>
          </w:p>
        </w:tc>
        <w:tc>
          <w:tcPr>
            <w:tcW w:w="11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B00DBA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$iscritto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«$iscritto»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AF72062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Num.:</w:t>
            </w:r>
            <w:r w:rsidRPr="00AE19B8">
              <w:rPr>
                <w:sz w:val="18"/>
                <w:szCs w:val="18"/>
                <w:lang w:val="en-US"/>
              </w:rPr>
              <w:t xml:space="preserve"> </w:t>
            </w: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$iscrittoNumero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«$iscrittoNumero»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4BFB402C" w14:textId="77777777" w:rsidTr="008C4066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8F74768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Telefono</w:t>
            </w:r>
            <w:proofErr w:type="spellEnd"/>
          </w:p>
        </w:tc>
        <w:tc>
          <w:tcPr>
            <w:tcW w:w="7197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17B2304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$telefono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«$telefono»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08474D56" w14:textId="77777777" w:rsidTr="008C4066">
        <w:trPr>
          <w:cantSplit/>
          <w:trHeight w:val="340"/>
        </w:trPr>
        <w:tc>
          <w:tcPr>
            <w:tcW w:w="23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0D9AB29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04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987E8D6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$email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«$email»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DFC2246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Pec</w:t>
            </w:r>
          </w:p>
        </w:tc>
        <w:tc>
          <w:tcPr>
            <w:tcW w:w="3442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CBBB624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$pec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«$pec»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326E8FF2" w14:textId="77777777" w:rsidR="003040D3" w:rsidRDefault="003040D3" w:rsidP="006D5E27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«#end»</w:t>
      </w:r>
      <w:r>
        <w:rPr>
          <w:sz w:val="20"/>
          <w:szCs w:val="20"/>
          <w:lang w:val="en-US"/>
        </w:rPr>
        <w:fldChar w:fldCharType="end"/>
      </w:r>
    </w:p>
    <w:p w14:paraId="5694F720" w14:textId="77777777" w:rsidR="003040D3" w:rsidRDefault="003040D3" w:rsidP="006D5E27">
      <w:pPr>
        <w:spacing w:after="0" w:line="240" w:lineRule="auto"/>
        <w:rPr>
          <w:sz w:val="20"/>
          <w:szCs w:val="20"/>
          <w:lang w:val="it-IT"/>
        </w:rPr>
      </w:pPr>
      <w:r w:rsidRPr="00AE19B8">
        <w:rPr>
          <w:b/>
          <w:bCs/>
          <w:sz w:val="24"/>
          <w:szCs w:val="24"/>
          <w:lang w:val="it-IT"/>
        </w:rPr>
        <w:t>UTILIZZATORE</w:t>
      </w:r>
      <w:r>
        <w:rPr>
          <w:b/>
          <w:bCs/>
          <w:sz w:val="28"/>
          <w:szCs w:val="28"/>
          <w:lang w:val="it-IT"/>
        </w:rPr>
        <w:t xml:space="preserve"> </w:t>
      </w:r>
      <w:r>
        <w:rPr>
          <w:sz w:val="20"/>
          <w:szCs w:val="20"/>
          <w:lang w:val="en-US"/>
        </w:rPr>
        <w:fldChar w:fldCharType="begin"/>
      </w:r>
      <w:r w:rsidRPr="00256149">
        <w:rPr>
          <w:sz w:val="20"/>
          <w:szCs w:val="20"/>
          <w:lang w:val="it-IT"/>
        </w:rPr>
        <w:instrText xml:space="preserve"> MERGEFIELD "#if($tipoUtilizzatore == \"IN_PROPRIO\")" </w:instrText>
      </w:r>
      <w:r>
        <w:rPr>
          <w:sz w:val="20"/>
          <w:szCs w:val="20"/>
          <w:lang w:val="en-US"/>
        </w:rPr>
        <w:fldChar w:fldCharType="separate"/>
      </w:r>
      <w:r w:rsidRPr="00256149">
        <w:rPr>
          <w:sz w:val="20"/>
          <w:szCs w:val="20"/>
          <w:lang w:val="it-IT"/>
        </w:rPr>
        <w:t>«#if($tipoUtilizzatore == "IN_PROPRIO")»</w:t>
      </w:r>
      <w:r>
        <w:rPr>
          <w:sz w:val="20"/>
          <w:szCs w:val="20"/>
          <w:lang w:val="en-US"/>
        </w:rPr>
        <w:fldChar w:fldCharType="end"/>
      </w:r>
    </w:p>
    <w:p w14:paraId="2BD97A04" w14:textId="77777777" w:rsidR="003040D3" w:rsidRPr="00AE19B8" w:rsidRDefault="003040D3" w:rsidP="006D5E27">
      <w:pPr>
        <w:spacing w:after="0" w:line="240" w:lineRule="auto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it-IT"/>
        </w:rPr>
        <w:t xml:space="preserve">In proprio </w:t>
      </w:r>
    </w:p>
    <w:p w14:paraId="512ABACD" w14:textId="77777777" w:rsidR="003040D3" w:rsidRDefault="003040D3" w:rsidP="006D5E27">
      <w:pPr>
        <w:spacing w:after="0" w:line="240" w:lineRule="auto"/>
        <w:rPr>
          <w:b/>
          <w:bCs/>
          <w:lang w:val="it-IT"/>
        </w:rPr>
      </w:pPr>
      <w:r>
        <w:rPr>
          <w:sz w:val="20"/>
          <w:szCs w:val="20"/>
          <w:lang w:val="en-US"/>
        </w:rPr>
        <w:fldChar w:fldCharType="begin"/>
      </w:r>
      <w:r w:rsidRPr="00256149">
        <w:rPr>
          <w:sz w:val="20"/>
          <w:szCs w:val="20"/>
          <w:lang w:val="it-IT"/>
        </w:rPr>
        <w:instrText xml:space="preserve"> MERGEFIELD "#elseif($tipoUtilizzatore == \"PERSONA_GIURIDICA\")" </w:instrText>
      </w:r>
      <w:r>
        <w:rPr>
          <w:sz w:val="20"/>
          <w:szCs w:val="20"/>
          <w:lang w:val="en-US"/>
        </w:rPr>
        <w:fldChar w:fldCharType="separate"/>
      </w:r>
      <w:r w:rsidRPr="00256149">
        <w:rPr>
          <w:sz w:val="20"/>
          <w:szCs w:val="20"/>
          <w:lang w:val="it-IT"/>
        </w:rPr>
        <w:t>«#elseif($tipoUtilizzatore == "PERSONA_GI»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9"/>
        <w:gridCol w:w="565"/>
        <w:gridCol w:w="569"/>
        <w:gridCol w:w="1132"/>
        <w:gridCol w:w="2027"/>
      </w:tblGrid>
      <w:tr w:rsidR="003040D3" w14:paraId="293AD1C1" w14:textId="77777777" w:rsidTr="008C4066">
        <w:trPr>
          <w:cantSplit/>
          <w:trHeight w:val="340"/>
        </w:trPr>
        <w:tc>
          <w:tcPr>
            <w:tcW w:w="226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F4D320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Ragione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Sociale</w:t>
            </w:r>
            <w:proofErr w:type="spellEnd"/>
          </w:p>
        </w:tc>
        <w:bookmarkStart w:id="0" w:name="_Hlk113027070"/>
        <w:tc>
          <w:tcPr>
            <w:tcW w:w="7272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F84EB10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$utilizzatoreRagioneSociale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«$utilizzatoreRagioneSociale»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  <w:bookmarkEnd w:id="0"/>
          </w:p>
        </w:tc>
      </w:tr>
      <w:tr w:rsidR="003040D3" w14:paraId="38B48F2C" w14:textId="77777777" w:rsidTr="008C4066">
        <w:trPr>
          <w:cantSplit/>
          <w:trHeight w:val="340"/>
        </w:trPr>
        <w:tc>
          <w:tcPr>
            <w:tcW w:w="226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08DA637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Codice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Fiscale</w:t>
            </w:r>
            <w:proofErr w:type="spellEnd"/>
          </w:p>
        </w:tc>
        <w:tc>
          <w:tcPr>
            <w:tcW w:w="29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52E624C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$utilizzatoreCodiceFiscale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«$utilizzatoreCodiceFiscale»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F7DE10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P.IVA</w:t>
            </w:r>
          </w:p>
        </w:tc>
        <w:tc>
          <w:tcPr>
            <w:tcW w:w="315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B2F17E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$utilizzatorePartitaIva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«$utilizzatorePartitaIva»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6560527F" w14:textId="77777777" w:rsidTr="008C4066">
        <w:trPr>
          <w:cantSplit/>
          <w:trHeight w:val="340"/>
        </w:trPr>
        <w:tc>
          <w:tcPr>
            <w:tcW w:w="226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1E562CE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Sede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Legale</w:t>
            </w:r>
            <w:proofErr w:type="spellEnd"/>
          </w:p>
        </w:tc>
        <w:tc>
          <w:tcPr>
            <w:tcW w:w="7272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80C27D1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$utilizzatoreSedeLegale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«$utilizzatoreSedeLegale»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08999913" w14:textId="77777777" w:rsidTr="008C4066">
        <w:trPr>
          <w:cantSplit/>
          <w:trHeight w:val="340"/>
        </w:trPr>
        <w:tc>
          <w:tcPr>
            <w:tcW w:w="63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B49AD40" w14:textId="77777777" w:rsidR="003040D3" w:rsidRPr="00AE19B8" w:rsidRDefault="003040D3" w:rsidP="00873C54">
            <w:pPr>
              <w:keepLines/>
              <w:widowControl w:val="0"/>
              <w:spacing w:after="0" w:line="240" w:lineRule="auto"/>
              <w:contextualSpacing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Iscritto all'Albo Imprese Forestali e con Operatore Professionale</w:t>
            </w:r>
          </w:p>
          <w:p w14:paraId="1488454C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contextualSpacing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 xml:space="preserve">(art.31 del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it-IT"/>
              </w:rPr>
              <w:t>Reg.For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it-IT"/>
              </w:rPr>
              <w:t>.)</w:t>
            </w:r>
          </w:p>
        </w:tc>
        <w:tc>
          <w:tcPr>
            <w:tcW w:w="11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AD72E4E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$utilizzatoreIscritto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«$utilizzatoreIscritto»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C183AEE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Num.: </w:t>
            </w: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$utilizzatoreIscrittoNumero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«$utilizzatoreIscrittoNumero»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7617EA9A" w14:textId="77777777" w:rsidTr="008C4066">
        <w:trPr>
          <w:cantSplit/>
          <w:trHeight w:val="340"/>
        </w:trPr>
        <w:tc>
          <w:tcPr>
            <w:tcW w:w="226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79234DD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Telefono</w:t>
            </w:r>
            <w:proofErr w:type="spellEnd"/>
          </w:p>
        </w:tc>
        <w:tc>
          <w:tcPr>
            <w:tcW w:w="7272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F02B64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$utilizzatoreTelefono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«$utilizzatoreTelefono»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06A57960" w14:textId="77777777" w:rsidTr="008C4066">
        <w:trPr>
          <w:cantSplit/>
          <w:trHeight w:val="340"/>
        </w:trPr>
        <w:tc>
          <w:tcPr>
            <w:tcW w:w="226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E901F38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54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A0A51D4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$utilizzatoreEmail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«$utilizzatoreEmail»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8F20B7C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Pec</w:t>
            </w:r>
          </w:p>
        </w:tc>
        <w:tc>
          <w:tcPr>
            <w:tcW w:w="315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8AF42E0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$utilizzatorePec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«$utilizzatorePec»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152DFDDE" w14:textId="77777777" w:rsidR="003040D3" w:rsidRDefault="003040D3" w:rsidP="006D5E2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"#elseif($tipoUtilizzatore ==\"PERSONA_FISICA\")"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«#elseif($tipoUtilizzatore =="PERSONA_FIS»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6"/>
        <w:gridCol w:w="7274"/>
      </w:tblGrid>
      <w:tr w:rsidR="003040D3" w14:paraId="7A775FDB" w14:textId="77777777" w:rsidTr="008C4066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070E4A6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Cognome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e Nome</w:t>
            </w:r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6007438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$utilizzatoreRagioneSociale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«$utilizzatoreRagioneSociale»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39B9081B" w14:textId="77777777" w:rsidTr="008C4066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0A55AC1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Codice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Fiscale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297843D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$utilizzatoreCodiceFiscale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«$utilizzatoreCodiceFiscale»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13573533" w14:textId="77777777" w:rsidTr="008C4066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A78B5AD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Residenza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3DE545C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$utilizzatoreSedeLegale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«$utilizzatoreSedeLegale»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33389DA0" w14:textId="77777777" w:rsidTr="008C4066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3A0AEF6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Telefono</w:t>
            </w:r>
            <w:proofErr w:type="spellEnd"/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664C72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$utilizzatoreTelefono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«$utilizzatoreTelefono»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161EEA85" w14:textId="77777777" w:rsidTr="008C4066">
        <w:trPr>
          <w:cantSplit/>
          <w:trHeight w:val="340"/>
        </w:trPr>
        <w:tc>
          <w:tcPr>
            <w:tcW w:w="22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E03CC08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72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2B71EA2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$utilizzatoreEmail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«$utilizzatoreEmail»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3B17B69A" w14:textId="77777777" w:rsidR="003040D3" w:rsidRDefault="003040D3" w:rsidP="006D5E2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«#else»</w:t>
      </w:r>
      <w:r>
        <w:rPr>
          <w:sz w:val="20"/>
          <w:szCs w:val="20"/>
          <w:lang w:val="en-US"/>
        </w:rPr>
        <w:fldChar w:fldCharType="end"/>
      </w:r>
    </w:p>
    <w:p w14:paraId="17C4F3F6" w14:textId="77777777" w:rsidR="003040D3" w:rsidRPr="00AE19B8" w:rsidRDefault="003040D3" w:rsidP="006D5E27">
      <w:pPr>
        <w:spacing w:after="0" w:line="240" w:lineRule="auto"/>
        <w:rPr>
          <w:sz w:val="18"/>
          <w:szCs w:val="18"/>
          <w:lang w:val="en-US"/>
        </w:rPr>
      </w:pPr>
      <w:r w:rsidRPr="00AE19B8">
        <w:rPr>
          <w:sz w:val="18"/>
          <w:szCs w:val="18"/>
          <w:lang w:val="en-US"/>
        </w:rPr>
        <w:t xml:space="preserve">Da </w:t>
      </w:r>
      <w:proofErr w:type="spellStart"/>
      <w:r w:rsidRPr="00AE19B8">
        <w:rPr>
          <w:sz w:val="18"/>
          <w:szCs w:val="18"/>
          <w:lang w:val="en-US"/>
        </w:rPr>
        <w:t>individuare</w:t>
      </w:r>
      <w:proofErr w:type="spellEnd"/>
    </w:p>
    <w:p w14:paraId="35BDA976" w14:textId="7FF57911" w:rsidR="003040D3" w:rsidRPr="008C4066" w:rsidRDefault="003040D3" w:rsidP="006D5E27">
      <w:pPr>
        <w:spacing w:after="0" w:line="240" w:lineRule="auto"/>
        <w:rPr>
          <w:b/>
          <w:bCs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«#end»</w:t>
      </w:r>
      <w:r>
        <w:rPr>
          <w:sz w:val="20"/>
          <w:szCs w:val="20"/>
          <w:lang w:val="en-US"/>
        </w:rPr>
        <w:fldChar w:fldCharType="end"/>
      </w:r>
    </w:p>
    <w:p w14:paraId="481ADE1F" w14:textId="77777777" w:rsidR="003040D3" w:rsidRPr="00AE19B8" w:rsidRDefault="003040D3" w:rsidP="006D5E27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AE19B8">
        <w:rPr>
          <w:b/>
          <w:bCs/>
          <w:sz w:val="24"/>
          <w:szCs w:val="24"/>
          <w:lang w:val="it-IT"/>
        </w:rPr>
        <w:t>LOCALIZZAZIONE, VINCOLI AMBIENTALI E STRUMENTI DI PIANIFICAZIONE</w:t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57"/>
        <w:gridCol w:w="960"/>
        <w:gridCol w:w="854"/>
        <w:gridCol w:w="1066"/>
        <w:gridCol w:w="2385"/>
        <w:gridCol w:w="2518"/>
      </w:tblGrid>
      <w:tr w:rsidR="003040D3" w14:paraId="71B9606A" w14:textId="77777777" w:rsidTr="008C4066">
        <w:trPr>
          <w:cantSplit/>
          <w:trHeight w:val="340"/>
        </w:trPr>
        <w:tc>
          <w:tcPr>
            <w:tcW w:w="17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9C8255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Comune</w:t>
            </w:r>
            <w:proofErr w:type="spellEnd"/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E4CC7BB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proofErr w:type="spellStart"/>
            <w:r w:rsidRPr="00AE19B8">
              <w:rPr>
                <w:sz w:val="18"/>
                <w:szCs w:val="18"/>
                <w:lang w:val="es-ES"/>
              </w:rPr>
              <w:t>Sezione</w:t>
            </w:r>
            <w:proofErr w:type="spellEnd"/>
          </w:p>
        </w:tc>
        <w:tc>
          <w:tcPr>
            <w:tcW w:w="8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2971DF7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r w:rsidRPr="00AE19B8">
              <w:rPr>
                <w:sz w:val="18"/>
                <w:szCs w:val="18"/>
                <w:lang w:val="en-US"/>
              </w:rPr>
              <w:t>Foglio</w:t>
            </w:r>
          </w:p>
        </w:tc>
        <w:tc>
          <w:tcPr>
            <w:tcW w:w="10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A6535B7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proofErr w:type="spellStart"/>
            <w:r w:rsidRPr="00AE19B8">
              <w:rPr>
                <w:sz w:val="18"/>
                <w:szCs w:val="18"/>
                <w:lang w:val="es-ES"/>
              </w:rPr>
              <w:t>Particella</w:t>
            </w:r>
            <w:proofErr w:type="spellEnd"/>
            <w:r w:rsidRPr="00AE19B8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E19B8">
              <w:rPr>
                <w:sz w:val="18"/>
                <w:szCs w:val="18"/>
                <w:lang w:val="es-ES"/>
              </w:rPr>
              <w:t>catastale</w:t>
            </w:r>
            <w:proofErr w:type="spellEnd"/>
          </w:p>
        </w:tc>
        <w:tc>
          <w:tcPr>
            <w:tcW w:w="23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7CA9509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r w:rsidRPr="00AE19B8">
              <w:rPr>
                <w:sz w:val="18"/>
                <w:szCs w:val="18"/>
                <w:lang w:val="es-ES"/>
              </w:rPr>
              <w:t xml:space="preserve">Superficie </w:t>
            </w:r>
            <w:proofErr w:type="spellStart"/>
            <w:r w:rsidRPr="00AE19B8">
              <w:rPr>
                <w:sz w:val="18"/>
                <w:szCs w:val="18"/>
                <w:lang w:val="es-ES"/>
              </w:rPr>
              <w:t>catastale</w:t>
            </w:r>
            <w:proofErr w:type="spellEnd"/>
            <w:r w:rsidRPr="00AE19B8">
              <w:rPr>
                <w:sz w:val="18"/>
                <w:szCs w:val="18"/>
                <w:lang w:val="es-ES"/>
              </w:rPr>
              <w:t xml:space="preserve"> (ha)</w:t>
            </w:r>
          </w:p>
        </w:tc>
        <w:tc>
          <w:tcPr>
            <w:tcW w:w="2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1C445DF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r w:rsidRPr="00AE19B8">
              <w:rPr>
                <w:sz w:val="18"/>
                <w:szCs w:val="18"/>
                <w:lang w:val="es-ES"/>
              </w:rPr>
              <w:t xml:space="preserve">Superficie </w:t>
            </w:r>
            <w:proofErr w:type="spellStart"/>
            <w:r w:rsidRPr="00AE19B8">
              <w:rPr>
                <w:sz w:val="18"/>
                <w:szCs w:val="18"/>
                <w:lang w:val="es-ES"/>
              </w:rPr>
              <w:t>intervento</w:t>
            </w:r>
            <w:proofErr w:type="spellEnd"/>
            <w:r w:rsidRPr="00AE19B8">
              <w:rPr>
                <w:sz w:val="18"/>
                <w:szCs w:val="18"/>
                <w:lang w:val="es-ES"/>
              </w:rPr>
              <w:t xml:space="preserve"> (ha)</w:t>
            </w:r>
          </w:p>
        </w:tc>
      </w:tr>
      <w:tr w:rsidR="003040D3" w14:paraId="7C85C4DF" w14:textId="77777777" w:rsidTr="008C4066">
        <w:trPr>
          <w:cantSplit/>
          <w:trHeight w:val="340"/>
        </w:trPr>
        <w:tc>
          <w:tcPr>
            <w:tcW w:w="175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6FB4ABA1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$particelle.Comune.DenominazioneComune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«$particelle.Comune.DenominazioneComune»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012939B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$particelle.Sezione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«$particelle.Sezione»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2597456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$particelle.Foglio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«$particelle.Foglio»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0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374E0477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$particelle.Particella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«$particelle.Particella»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3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470E273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$particelle.SupCatastale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«$particelle.SupCatastale»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0503C41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$particelle.SupIntervento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«$particelle.SupIntervento»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58CCB2CF" w14:textId="77777777" w:rsidTr="008C4066">
        <w:trPr>
          <w:cantSplit/>
          <w:trHeight w:val="340"/>
        </w:trPr>
        <w:tc>
          <w:tcPr>
            <w:tcW w:w="4637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 w:themeFill="background1" w:themeFillShade="A6"/>
            <w:vAlign w:val="center"/>
          </w:tcPr>
          <w:p w14:paraId="32DE9327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s-ES"/>
              </w:rPr>
              <w:t>Totali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s-ES"/>
              </w:rPr>
              <w:t>superfici</w:t>
            </w:r>
            <w:proofErr w:type="spellEnd"/>
          </w:p>
        </w:tc>
        <w:tc>
          <w:tcPr>
            <w:tcW w:w="23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 w:themeFill="background1" w:themeFillShade="A6"/>
            <w:vAlign w:val="center"/>
          </w:tcPr>
          <w:p w14:paraId="1FC007A0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 $superficieCatastaleTotale  \* MERGEFORMAT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noProof/>
                <w:sz w:val="18"/>
                <w:szCs w:val="18"/>
                <w:lang w:val="en-US"/>
              </w:rPr>
              <w:t>«$superficieCatastaleTotale»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 w:themeFill="background1" w:themeFillShade="A6"/>
            <w:vAlign w:val="center"/>
          </w:tcPr>
          <w:p w14:paraId="24F15167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 $superficieIntervento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noProof/>
                <w:sz w:val="18"/>
                <w:szCs w:val="18"/>
                <w:lang w:val="en-US"/>
              </w:rPr>
              <w:t>«$superficieIntervento»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bookmarkStart w:id="1" w:name="_Hlk150850093"/>
    <w:p w14:paraId="25B559BA" w14:textId="77777777" w:rsidR="003040D3" w:rsidRDefault="003040D3" w:rsidP="006D5E27">
      <w:pPr>
        <w:spacing w:after="0" w:line="240" w:lineRule="auto"/>
        <w:rPr>
          <w:b/>
          <w:bCs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 #if($isLocalita) </w:instrText>
      </w:r>
      <w:r>
        <w:rPr>
          <w:sz w:val="20"/>
          <w:szCs w:val="20"/>
          <w:lang w:val="en-US"/>
        </w:rPr>
        <w:fldChar w:fldCharType="separate"/>
      </w:r>
      <w:r>
        <w:rPr>
          <w:noProof/>
          <w:sz w:val="20"/>
          <w:szCs w:val="20"/>
          <w:lang w:val="en-US"/>
        </w:rPr>
        <w:t>«#if($isLocalita)»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18"/>
      </w:tblGrid>
      <w:tr w:rsidR="003040D3" w14:paraId="0935226A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FF190" w14:textId="77777777" w:rsidR="003040D3" w:rsidRPr="00AE19B8" w:rsidRDefault="003040D3" w:rsidP="00B350E0">
            <w:pPr>
              <w:keepLines/>
              <w:widowControl w:val="0"/>
              <w:spacing w:after="120" w:line="240" w:lineRule="auto"/>
              <w:ind w:left="-57"/>
              <w:rPr>
                <w:b/>
                <w:bCs/>
                <w:sz w:val="18"/>
                <w:szCs w:val="18"/>
                <w:lang w:val="en-US"/>
              </w:rPr>
            </w:pPr>
            <w:bookmarkStart w:id="2" w:name="_Hlk146881673"/>
            <w:bookmarkEnd w:id="1"/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Località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2F59B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 $localita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noProof/>
                <w:sz w:val="18"/>
                <w:szCs w:val="18"/>
                <w:lang w:val="en-US"/>
              </w:rPr>
              <w:t>«$localita»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7AD1C93B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5675ED96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Zona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altimetrica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05286C5C" w14:textId="77777777" w:rsidR="003040D3" w:rsidRPr="00AE19B8" w:rsidRDefault="003040D3" w:rsidP="00B350E0">
            <w:pPr>
              <w:keepLines/>
              <w:widowControl w:val="0"/>
              <w:spacing w:after="120" w:line="240" w:lineRule="auto"/>
              <w:ind w:left="-57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$!zonaAltimetrica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«$!zonaAltimetrica»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bookmarkEnd w:id="2"/>
    </w:tbl>
    <w:p w14:paraId="0FC9496C" w14:textId="77777777" w:rsidR="004B4294" w:rsidRDefault="004B4294" w:rsidP="006D5E27">
      <w:pPr>
        <w:spacing w:after="0" w:line="240" w:lineRule="auto"/>
        <w:rPr>
          <w:sz w:val="20"/>
          <w:szCs w:val="20"/>
          <w:lang w:val="en-US"/>
        </w:rPr>
      </w:pPr>
    </w:p>
    <w:p w14:paraId="36A87134" w14:textId="6CD92F4E" w:rsidR="004B4294" w:rsidRDefault="004B4294" w:rsidP="006D5E27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RICADENZE</w:t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18"/>
      </w:tblGrid>
      <w:tr w:rsidR="004B4294" w:rsidRPr="00AE19B8" w14:paraId="1EBBC1F4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1BE48DD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In Aree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Protette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FE1D6D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$!ricadenzaAreeProtette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«$!ricadenzaAreeProtette»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4B4294" w:rsidRPr="00AE19B8" w14:paraId="7F1B1F89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0C81F0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siti Rete Natura 2000: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E194EE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$!ricadenzaNatura2000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«$!ricadenzaNatura2000»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4B4294" w:rsidRPr="00AE19B8" w14:paraId="53841E8A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E95C9FF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Popolamenti da Seme: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7325F5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$!ricadenzaPopolamenti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«$!ricadenzaPopolamenti»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4B4294" w:rsidRPr="00AE19B8" w14:paraId="2D66027B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947B9D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In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Portaseme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56E397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$!ricadenzaPortaseme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«$!ricadenzaPortaseme»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4B4294" w:rsidRPr="00AE19B8" w14:paraId="3CC09B63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3D79EE71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Categorie Forestali:</w:t>
            </w:r>
          </w:p>
        </w:tc>
        <w:tc>
          <w:tcPr>
            <w:tcW w:w="7218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09BD4304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$!ricadenzaCategorieForestali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«$!ricadenzaCategorieForestali»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7B8F4105" w14:textId="77777777" w:rsidR="004B4294" w:rsidRPr="004B4294" w:rsidRDefault="004B4294" w:rsidP="006D5E27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6B1DF335" w14:textId="75B7306A" w:rsidR="003040D3" w:rsidRDefault="003040D3" w:rsidP="006D5E2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fldChar w:fldCharType="begin"/>
      </w:r>
      <w:r>
        <w:rPr>
          <w:sz w:val="20"/>
          <w:szCs w:val="20"/>
          <w:lang w:val="en-US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18"/>
      </w:tblGrid>
      <w:tr w:rsidR="003040D3" w14:paraId="61008068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77083262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Zona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altimetrica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1081DCCE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$!zonaAltimetrica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«$!zonaAltimetrica»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15585D7B" w14:textId="77777777" w:rsidR="004B4294" w:rsidRDefault="004B4294" w:rsidP="006D5E27">
      <w:pPr>
        <w:spacing w:after="0" w:line="240" w:lineRule="auto"/>
        <w:rPr>
          <w:sz w:val="20"/>
          <w:szCs w:val="20"/>
          <w:lang w:val="en-US"/>
        </w:rPr>
      </w:pPr>
    </w:p>
    <w:p w14:paraId="4F9C0683" w14:textId="77777777" w:rsidR="004B4294" w:rsidRDefault="004B4294" w:rsidP="004B4294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RICADENZE</w:t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18"/>
      </w:tblGrid>
      <w:tr w:rsidR="004B4294" w:rsidRPr="00AE19B8" w14:paraId="58B80DB6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FB2AF46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In Aree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Protette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4FAE88B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$!ricadenzaAreeProtette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«$!ricadenzaAreeProtette»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4B4294" w:rsidRPr="00AE19B8" w14:paraId="4E62646F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7F2EAA4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siti Rete Natura 2000: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206228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$!ricadenzaNatura2000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«$!ricadenzaNatura2000»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4B4294" w:rsidRPr="00AE19B8" w14:paraId="1A4E69BE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FB3D03D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Popolamenti da Seme: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488CCD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$!ricadenzaPopolamenti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«$!ricadenzaPopolamenti»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4B4294" w:rsidRPr="00AE19B8" w14:paraId="02A4C6CC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3B6C9F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In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Portaseme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C2FE5A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$!ricadenzaPortaseme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«$!ricadenzaPortaseme»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4B4294" w:rsidRPr="00AE19B8" w14:paraId="21018586" w14:textId="77777777" w:rsidTr="006235AB">
        <w:trPr>
          <w:cantSplit/>
          <w:trHeight w:val="340"/>
        </w:trPr>
        <w:tc>
          <w:tcPr>
            <w:tcW w:w="241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066B3C95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In Categorie Forestali:</w:t>
            </w:r>
          </w:p>
        </w:tc>
        <w:tc>
          <w:tcPr>
            <w:tcW w:w="7218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5AFFC3A5" w14:textId="77777777" w:rsidR="004B4294" w:rsidRPr="00AE19B8" w:rsidRDefault="004B4294" w:rsidP="002F1D4B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$!ricadenzaCategorieForestali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«$!ricadenzaCategorieForestali»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1AB0533C" w14:textId="645D6B2F" w:rsidR="00E86558" w:rsidRDefault="003040D3" w:rsidP="006D5E2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 w:rsidRPr="00626629">
        <w:rPr>
          <w:sz w:val="20"/>
          <w:szCs w:val="20"/>
          <w:lang w:val="it-IT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 w:rsidRPr="00626629">
        <w:rPr>
          <w:sz w:val="20"/>
          <w:szCs w:val="20"/>
          <w:lang w:val="it-IT"/>
        </w:rPr>
        <w:t>«#end»</w:t>
      </w:r>
      <w:r>
        <w:rPr>
          <w:sz w:val="20"/>
          <w:szCs w:val="20"/>
          <w:lang w:val="en-US"/>
        </w:rPr>
        <w:fldChar w:fldCharType="end"/>
      </w:r>
      <w:r w:rsidR="00E86558">
        <w:rPr>
          <w:sz w:val="20"/>
          <w:szCs w:val="20"/>
          <w:lang w:val="en-US"/>
        </w:rPr>
        <w:fldChar w:fldCharType="begin"/>
      </w:r>
      <w:r w:rsidR="00E86558" w:rsidRPr="002125D3">
        <w:rPr>
          <w:sz w:val="20"/>
          <w:szCs w:val="20"/>
          <w:lang w:val="it-IT"/>
        </w:rPr>
        <w:instrText xml:space="preserve"> MERGEFIELD  "#if($ricadenzaNatura2000 != \"nessuna\")" </w:instrText>
      </w:r>
      <w:r w:rsidR="00E86558">
        <w:rPr>
          <w:sz w:val="20"/>
          <w:szCs w:val="20"/>
          <w:lang w:val="en-US"/>
        </w:rPr>
        <w:fldChar w:fldCharType="separate"/>
      </w:r>
      <w:r w:rsidR="00E86558" w:rsidRPr="002125D3">
        <w:rPr>
          <w:noProof/>
          <w:sz w:val="20"/>
          <w:szCs w:val="20"/>
          <w:lang w:val="it-IT"/>
        </w:rPr>
        <w:t>«#if($ricadenzaNatura2000 != "nessuna")»</w:t>
      </w:r>
      <w:r w:rsidR="00E86558">
        <w:rPr>
          <w:sz w:val="20"/>
          <w:szCs w:val="20"/>
          <w:lang w:val="en-US"/>
        </w:rPr>
        <w:fldChar w:fldCharType="end"/>
      </w:r>
      <w:r w:rsidR="00E86558" w:rsidRPr="002125D3">
        <w:rPr>
          <w:b/>
          <w:bCs/>
          <w:sz w:val="18"/>
          <w:szCs w:val="18"/>
          <w:lang w:val="it-IT"/>
        </w:rPr>
        <w:t xml:space="preserve">Si dichiara che l'intervento rispetta le misure di conservazione del sito Rete Natura 2000 indicato </w:t>
      </w:r>
      <w:proofErr w:type="spellStart"/>
      <w:r w:rsidR="00E86558" w:rsidRPr="002125D3">
        <w:rPr>
          <w:b/>
          <w:bCs/>
          <w:sz w:val="18"/>
          <w:szCs w:val="18"/>
          <w:lang w:val="it-IT"/>
        </w:rPr>
        <w:t>sopra</w:t>
      </w:r>
      <w:r w:rsidR="00E86558">
        <w:rPr>
          <w:sz w:val="20"/>
          <w:szCs w:val="20"/>
          <w:lang w:val="en-US"/>
        </w:rPr>
        <w:fldChar w:fldCharType="begin"/>
      </w:r>
      <w:r w:rsidR="00E86558" w:rsidRPr="00626629">
        <w:rPr>
          <w:sz w:val="20"/>
          <w:szCs w:val="20"/>
          <w:lang w:val="it-IT"/>
        </w:rPr>
        <w:instrText xml:space="preserve"> MERGEFIELD #end </w:instrText>
      </w:r>
      <w:r w:rsidR="00E86558">
        <w:rPr>
          <w:sz w:val="20"/>
          <w:szCs w:val="20"/>
          <w:lang w:val="en-US"/>
        </w:rPr>
        <w:fldChar w:fldCharType="separate"/>
      </w:r>
      <w:r w:rsidR="00E86558" w:rsidRPr="00626629">
        <w:rPr>
          <w:sz w:val="20"/>
          <w:szCs w:val="20"/>
          <w:lang w:val="it-IT"/>
        </w:rPr>
        <w:t>«#end</w:t>
      </w:r>
      <w:proofErr w:type="spellEnd"/>
      <w:r w:rsidR="00E86558" w:rsidRPr="00626629">
        <w:rPr>
          <w:sz w:val="20"/>
          <w:szCs w:val="20"/>
          <w:lang w:val="it-IT"/>
        </w:rPr>
        <w:t>»</w:t>
      </w:r>
      <w:r w:rsidR="00E86558">
        <w:rPr>
          <w:sz w:val="20"/>
          <w:szCs w:val="20"/>
          <w:lang w:val="en-US"/>
        </w:rPr>
        <w:fldChar w:fldCharType="end"/>
      </w:r>
    </w:p>
    <w:p w14:paraId="09566D58" w14:textId="77777777" w:rsidR="0064230F" w:rsidRPr="00E86558" w:rsidRDefault="0064230F" w:rsidP="006D5E27">
      <w:pPr>
        <w:spacing w:after="0" w:line="240" w:lineRule="auto"/>
        <w:rPr>
          <w:sz w:val="20"/>
          <w:szCs w:val="20"/>
          <w:lang w:val="it-IT"/>
        </w:rPr>
      </w:pPr>
    </w:p>
    <w:p w14:paraId="4CC27383" w14:textId="04506145" w:rsidR="003040D3" w:rsidRPr="00DA50C1" w:rsidRDefault="006B064D" w:rsidP="006D5E27">
      <w:pPr>
        <w:spacing w:after="0" w:line="240" w:lineRule="auto"/>
        <w:rPr>
          <w:b/>
          <w:bCs/>
          <w:lang w:val="it-IT"/>
        </w:rPr>
      </w:pPr>
      <w:proofErr w:type="spellStart"/>
      <w:r w:rsidRPr="004E692D">
        <w:rPr>
          <w:b/>
          <w:bCs/>
          <w:sz w:val="18"/>
          <w:szCs w:val="18"/>
          <w:lang w:val="it-IT"/>
        </w:rPr>
        <w:t>R</w:t>
      </w:r>
      <w:r w:rsidR="004E692D" w:rsidRPr="004E692D">
        <w:rPr>
          <w:b/>
          <w:bCs/>
          <w:sz w:val="18"/>
          <w:szCs w:val="18"/>
          <w:lang w:val="it-IT"/>
        </w:rPr>
        <w:t>icadenza</w:t>
      </w:r>
      <w:proofErr w:type="spellEnd"/>
      <w:r w:rsidRPr="004E692D">
        <w:rPr>
          <w:b/>
          <w:bCs/>
          <w:sz w:val="18"/>
          <w:szCs w:val="18"/>
          <w:lang w:val="it-IT"/>
        </w:rPr>
        <w:t xml:space="preserve"> </w:t>
      </w:r>
      <w:r w:rsidR="004E692D" w:rsidRPr="004E692D">
        <w:rPr>
          <w:b/>
          <w:bCs/>
          <w:sz w:val="18"/>
          <w:szCs w:val="18"/>
          <w:lang w:val="it-IT"/>
        </w:rPr>
        <w:t>in beni paesaggistici tutelati ai sensi dell’art. 136 del Dlgs 42/2004</w:t>
      </w:r>
      <w:ins w:id="3" w:author="Windows User" w:date="2023-07-19T17:16:00Z">
        <w:r w:rsidR="003040D3" w:rsidRPr="004E692D">
          <w:rPr>
            <w:b/>
            <w:bCs/>
            <w:sz w:val="18"/>
            <w:szCs w:val="18"/>
            <w:lang w:val="it-IT"/>
          </w:rPr>
          <w:t>:</w:t>
        </w:r>
      </w:ins>
      <w:r w:rsidR="003040D3">
        <w:rPr>
          <w:b/>
          <w:bCs/>
          <w:lang w:val="en-US"/>
        </w:rPr>
        <w:fldChar w:fldCharType="begin"/>
      </w:r>
      <w:r w:rsidR="003040D3" w:rsidRPr="00DA50C1">
        <w:rPr>
          <w:b/>
          <w:bCs/>
          <w:lang w:val="it-IT"/>
        </w:rPr>
        <w:instrText xml:space="preserve"> MERGEFIELD #if($isRicadenzaPianoPaesaggisticoRegionale) </w:instrText>
      </w:r>
      <w:r w:rsidR="003040D3">
        <w:rPr>
          <w:b/>
          <w:bCs/>
          <w:lang w:val="en-US"/>
        </w:rPr>
        <w:fldChar w:fldCharType="separate"/>
      </w:r>
      <w:r w:rsidR="003040D3" w:rsidRPr="00DA50C1">
        <w:rPr>
          <w:b/>
          <w:bCs/>
          <w:lang w:val="it-IT"/>
        </w:rPr>
        <w:t>«#</w:t>
      </w:r>
      <w:proofErr w:type="spellStart"/>
      <w:r w:rsidR="003040D3" w:rsidRPr="00DA50C1">
        <w:rPr>
          <w:b/>
          <w:bCs/>
          <w:lang w:val="it-IT"/>
        </w:rPr>
        <w:t>if</w:t>
      </w:r>
      <w:proofErr w:type="spellEnd"/>
      <w:r w:rsidR="003040D3" w:rsidRPr="00DA50C1">
        <w:rPr>
          <w:b/>
          <w:bCs/>
          <w:lang w:val="it-IT"/>
        </w:rPr>
        <w:t>($isRicadenzaPianoPaesaggisticoRegion»</w:t>
      </w:r>
      <w:r w:rsidR="003040D3">
        <w:rPr>
          <w:b/>
          <w:bCs/>
          <w:lang w:val="en-US"/>
        </w:rPr>
        <w:fldChar w:fldCharType="end"/>
      </w:r>
    </w:p>
    <w:tbl>
      <w:tblPr>
        <w:tblStyle w:val="Grigliatabel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7"/>
        <w:gridCol w:w="2691"/>
        <w:gridCol w:w="2552"/>
        <w:gridCol w:w="2268"/>
      </w:tblGrid>
      <w:tr w:rsidR="003040D3" w14:paraId="5B24914B" w14:textId="77777777" w:rsidTr="008C4066">
        <w:trPr>
          <w:cantSplit/>
          <w:trHeight w:val="340"/>
        </w:trPr>
        <w:tc>
          <w:tcPr>
            <w:tcW w:w="1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AD653E3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Tipo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Vincolo</w:t>
            </w:r>
            <w:proofErr w:type="spellEnd"/>
          </w:p>
        </w:tc>
        <w:tc>
          <w:tcPr>
            <w:tcW w:w="26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B5D097F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Nome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Vincolo</w:t>
            </w:r>
            <w:proofErr w:type="spellEnd"/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B424BC3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sz w:val="18"/>
                <w:szCs w:val="18"/>
                <w:lang w:val="en-US"/>
              </w:rPr>
              <w:t>Provvedimento</w:t>
            </w:r>
            <w:proofErr w:type="spellEnd"/>
          </w:p>
        </w:tc>
        <w:tc>
          <w:tcPr>
            <w:tcW w:w="22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9617724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sz w:val="18"/>
                <w:szCs w:val="18"/>
                <w:lang w:val="en-US"/>
              </w:rPr>
            </w:pPr>
            <w:r w:rsidRPr="00AE19B8">
              <w:rPr>
                <w:b/>
                <w:sz w:val="18"/>
                <w:szCs w:val="18"/>
                <w:lang w:val="en-US"/>
              </w:rPr>
              <w:t xml:space="preserve">% Di </w:t>
            </w:r>
            <w:proofErr w:type="spellStart"/>
            <w:r w:rsidRPr="00AE19B8">
              <w:rPr>
                <w:b/>
                <w:sz w:val="18"/>
                <w:szCs w:val="18"/>
                <w:lang w:val="en-US"/>
              </w:rPr>
              <w:t>Ricadenza</w:t>
            </w:r>
            <w:proofErr w:type="spellEnd"/>
            <w:r w:rsidRPr="00AE19B8">
              <w:rPr>
                <w:b/>
                <w:sz w:val="18"/>
                <w:szCs w:val="18"/>
                <w:lang w:val="en-US"/>
              </w:rPr>
              <w:t>.</w:t>
            </w:r>
          </w:p>
        </w:tc>
      </w:tr>
      <w:tr w:rsidR="003040D3" w14:paraId="4D04F25F" w14:textId="77777777" w:rsidTr="008C4066">
        <w:trPr>
          <w:cantSplit/>
          <w:trHeight w:val="340"/>
        </w:trPr>
        <w:tc>
          <w:tcPr>
            <w:tcW w:w="1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24E6D5B2" w14:textId="77777777" w:rsidR="003040D3" w:rsidRPr="00AE19B8" w:rsidRDefault="003040D3" w:rsidP="003464AA">
            <w:pPr>
              <w:pStyle w:val="Nessunaspaziatura"/>
              <w:spacing w:after="120"/>
              <w:rPr>
                <w:sz w:val="18"/>
                <w:szCs w:val="18"/>
              </w:rPr>
            </w:pPr>
            <w:r w:rsidRPr="00AE19B8">
              <w:rPr>
                <w:sz w:val="18"/>
                <w:szCs w:val="18"/>
              </w:rPr>
              <w:t>‍</w:t>
            </w: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$ricadenzaPianoPaesaggisticoRegionale.tipoVincolo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</w:t>
            </w:r>
            <w:proofErr w:type="spellStart"/>
            <w:r w:rsidRPr="00AE19B8">
              <w:rPr>
                <w:sz w:val="18"/>
                <w:szCs w:val="18"/>
              </w:rPr>
              <w:t>ricadenzaPianoPaesaggisticoRegionale.ti</w:t>
            </w:r>
            <w:proofErr w:type="spellEnd"/>
            <w:r w:rsidRPr="00AE19B8">
              <w:rPr>
                <w:sz w:val="18"/>
                <w:szCs w:val="18"/>
              </w:rPr>
              <w:t>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  <w:tc>
          <w:tcPr>
            <w:tcW w:w="26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46A0D346" w14:textId="77777777" w:rsidR="003040D3" w:rsidRPr="00AE19B8" w:rsidRDefault="003040D3" w:rsidP="003464AA">
            <w:pPr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$ricadenzaPianoPaesaggisticoRegionale.nomeVincolo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«$ricadenzaPianoPaesaggisticoRegionale.no»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22D5F475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$ricadenzaPianoPaesaggisticoRegionale.provvedimento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«$ricadenzaPianoPaesaggisticoRegionale.pr»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050FDFAF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$ricadenzaPianoPaesaggisticoRegionale.percentuale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«$ricadenzaPianoPaesaggisticoRegionale.pe»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0551926F" w14:textId="77777777" w:rsidR="004B4294" w:rsidRDefault="003040D3" w:rsidP="006D5E27">
      <w:pPr>
        <w:spacing w:after="0" w:line="240" w:lineRule="auto"/>
      </w:pPr>
      <w:r>
        <w:fldChar w:fldCharType="begin"/>
      </w:r>
      <w:r>
        <w:instrText xml:space="preserve"> MERGEFIELD #else </w:instrText>
      </w:r>
      <w:r>
        <w:fldChar w:fldCharType="separate"/>
      </w:r>
      <w:r>
        <w:t>«#else»</w:t>
      </w:r>
      <w:r>
        <w:fldChar w:fldCharType="end"/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6084"/>
      </w:tblGrid>
      <w:tr w:rsidR="004B4294" w:rsidRPr="00AE19B8" w14:paraId="40B7DB2F" w14:textId="77777777" w:rsidTr="00682628">
        <w:trPr>
          <w:cantSplit/>
          <w:trHeight w:val="340"/>
        </w:trPr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70FB4D20" w14:textId="27EBDE66" w:rsidR="004B4294" w:rsidRPr="004B4294" w:rsidRDefault="004B4294" w:rsidP="00682628">
            <w:pPr>
              <w:spacing w:after="120" w:line="240" w:lineRule="auto"/>
              <w:rPr>
                <w:sz w:val="18"/>
                <w:szCs w:val="18"/>
              </w:rPr>
            </w:pPr>
            <w:proofErr w:type="spellStart"/>
            <w:r w:rsidRPr="00AE19B8">
              <w:rPr>
                <w:sz w:val="18"/>
                <w:szCs w:val="18"/>
              </w:rPr>
              <w:t>Nessuna</w:t>
            </w:r>
            <w:proofErr w:type="spellEnd"/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2F2F2" w:themeFill="background1" w:themeFillShade="F2"/>
            <w:vAlign w:val="center"/>
          </w:tcPr>
          <w:p w14:paraId="73CAA8BA" w14:textId="58DE1793" w:rsidR="004B4294" w:rsidRPr="00AE19B8" w:rsidRDefault="004B4294" w:rsidP="00682628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2342D76A" w14:textId="2E1E5CD0" w:rsidR="00641A5C" w:rsidRPr="00DA50C1" w:rsidRDefault="003040D3" w:rsidP="006D5E27">
      <w:pPr>
        <w:spacing w:after="0" w:line="240" w:lineRule="auto"/>
      </w:pPr>
      <w:r>
        <w:fldChar w:fldCharType="begin"/>
      </w:r>
      <w:r>
        <w:instrText xml:space="preserve"> MERGEFIELD #end </w:instrText>
      </w:r>
      <w:r>
        <w:fldChar w:fldCharType="separate"/>
      </w:r>
      <w:r>
        <w:t>«#end»</w:t>
      </w:r>
      <w:r>
        <w:fldChar w:fldCharType="end"/>
      </w:r>
    </w:p>
    <w:p w14:paraId="056FD725" w14:textId="42784574" w:rsidR="003040D3" w:rsidRPr="000764B7" w:rsidRDefault="003040D3" w:rsidP="006D5E27">
      <w:pPr>
        <w:spacing w:after="0" w:line="240" w:lineRule="auto"/>
        <w:rPr>
          <w:b/>
          <w:bCs/>
          <w:lang w:val="en-US"/>
        </w:rPr>
      </w:pPr>
      <w:r w:rsidRPr="00AE19B8">
        <w:rPr>
          <w:b/>
          <w:bCs/>
          <w:sz w:val="24"/>
          <w:szCs w:val="24"/>
          <w:lang w:val="en-US"/>
        </w:rPr>
        <w:t xml:space="preserve">DESCRIZIONE </w:t>
      </w:r>
      <w:proofErr w:type="spellStart"/>
      <w:r w:rsidRPr="00AE19B8">
        <w:rPr>
          <w:b/>
          <w:bCs/>
          <w:sz w:val="24"/>
          <w:szCs w:val="24"/>
          <w:lang w:val="en-US"/>
        </w:rPr>
        <w:t>INTERVENTO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 #if($isLocalita) </w:instrText>
      </w:r>
      <w:r>
        <w:rPr>
          <w:sz w:val="20"/>
          <w:szCs w:val="20"/>
          <w:lang w:val="en-US"/>
        </w:rPr>
        <w:fldChar w:fldCharType="separate"/>
      </w:r>
      <w:r>
        <w:rPr>
          <w:noProof/>
          <w:sz w:val="20"/>
          <w:szCs w:val="20"/>
          <w:lang w:val="en-US"/>
        </w:rPr>
        <w:t>«#if</w:t>
      </w:r>
      <w:proofErr w:type="spellEnd"/>
      <w:r>
        <w:rPr>
          <w:noProof/>
          <w:sz w:val="20"/>
          <w:szCs w:val="20"/>
          <w:lang w:val="en-US"/>
        </w:rPr>
        <w:t>($isLocalita)»</w:t>
      </w:r>
      <w:r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2"/>
        <w:gridCol w:w="6656"/>
      </w:tblGrid>
      <w:tr w:rsidR="003040D3" w:rsidRPr="006C1988" w14:paraId="03758856" w14:textId="77777777" w:rsidTr="00A36B2A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2E9D4E4E" w14:textId="77777777" w:rsidR="003040D3" w:rsidRPr="00AE19B8" w:rsidRDefault="003040D3" w:rsidP="006C1988">
            <w:pPr>
              <w:keepLines/>
              <w:widowControl w:val="0"/>
              <w:spacing w:after="120" w:line="240" w:lineRule="auto"/>
              <w:ind w:left="-57"/>
              <w:rPr>
                <w:b/>
                <w:bCs/>
                <w:sz w:val="18"/>
                <w:szCs w:val="18"/>
                <w:lang w:val="en-US"/>
              </w:rPr>
            </w:pPr>
            <w:bookmarkStart w:id="4" w:name="_Hlk147152806"/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Descrizione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tecnica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63D1D216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$descrizioneIntervento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«$descrizioneIntervento»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:rsidRPr="006C1988" w14:paraId="05E04512" w14:textId="77777777" w:rsidTr="00A36B2A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C05C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Governo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Principale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5DE5C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$!governoPrincipale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«$!governoPrincipale»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:rsidRPr="006C1988" w14:paraId="7A52768D" w14:textId="77777777" w:rsidTr="00A36B2A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07C66842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Intervento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Principale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619A5F9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$interventoPrincipale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«$interventoPrincipale»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:rsidRPr="006C1988" w14:paraId="01887704" w14:textId="77777777" w:rsidTr="00A36B2A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AF6BC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Superficie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Interessata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(ha):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85958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$superficieTotale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«$superficieTotale»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bookmarkEnd w:id="4"/>
    <w:p w14:paraId="6B4A733F" w14:textId="77777777" w:rsidR="003040D3" w:rsidRPr="006C1988" w:rsidRDefault="003040D3" w:rsidP="00641A5C">
      <w:pPr>
        <w:spacing w:after="0" w:line="240" w:lineRule="auto"/>
        <w:rPr>
          <w:sz w:val="20"/>
          <w:szCs w:val="20"/>
          <w:lang w:val="en-US"/>
        </w:rPr>
      </w:pPr>
      <w:r w:rsidRPr="006C1988">
        <w:rPr>
          <w:sz w:val="20"/>
          <w:szCs w:val="20"/>
          <w:lang w:val="en-US"/>
        </w:rPr>
        <w:fldChar w:fldCharType="begin"/>
      </w:r>
      <w:r w:rsidRPr="006C1988">
        <w:rPr>
          <w:sz w:val="20"/>
          <w:szCs w:val="20"/>
          <w:lang w:val="en-US"/>
        </w:rPr>
        <w:instrText xml:space="preserve"> MERGEFIELD #else </w:instrText>
      </w:r>
      <w:r w:rsidRPr="006C1988">
        <w:rPr>
          <w:sz w:val="20"/>
          <w:szCs w:val="20"/>
          <w:lang w:val="en-US"/>
        </w:rPr>
        <w:fldChar w:fldCharType="separate"/>
      </w:r>
      <w:r w:rsidRPr="006C1988">
        <w:rPr>
          <w:sz w:val="20"/>
          <w:szCs w:val="20"/>
          <w:lang w:val="en-US"/>
        </w:rPr>
        <w:t>«#else»</w:t>
      </w:r>
      <w:r w:rsidRPr="006C1988">
        <w:rPr>
          <w:sz w:val="20"/>
          <w:szCs w:val="20"/>
          <w:lang w:val="en-US"/>
        </w:rPr>
        <w:fldChar w:fldCharType="end"/>
      </w:r>
    </w:p>
    <w:tbl>
      <w:tblPr>
        <w:tblStyle w:val="Grigliatabella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2"/>
        <w:gridCol w:w="6656"/>
      </w:tblGrid>
      <w:tr w:rsidR="003040D3" w:rsidRPr="006C1988" w14:paraId="4D72075E" w14:textId="77777777" w:rsidTr="008C4066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22342AD4" w14:textId="77777777" w:rsidR="003040D3" w:rsidRPr="00AE19B8" w:rsidRDefault="003040D3" w:rsidP="006C1988">
            <w:pPr>
              <w:keepLines/>
              <w:widowControl w:val="0"/>
              <w:spacing w:after="120" w:line="240" w:lineRule="auto"/>
              <w:ind w:left="-57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Descrizione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tecnica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465BDE7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$descrizioneIntervento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«$descrizioneIntervento»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:rsidRPr="006C1988" w14:paraId="459412AF" w14:textId="77777777" w:rsidTr="008C4066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18B5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Governo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Principale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AB164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$!governoPrincipale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«$!governoPrincipale»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:rsidRPr="006C1988" w14:paraId="186796D6" w14:textId="77777777" w:rsidTr="008C4066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5C9D96BE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Intervento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Principale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24ACE8B1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$interventoPrincipale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«$interventoPrincipale»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:rsidRPr="006C1988" w14:paraId="175F4578" w14:textId="77777777" w:rsidTr="008C4066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23C9F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Superficie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Interessata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(ha):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C9866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$superficieInteressataPrincipale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«$superficieInteressataPrincipale»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:rsidRPr="006C1988" w14:paraId="418A5015" w14:textId="77777777" w:rsidTr="008C4066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3CF8B9D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Governo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Secondario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2CFEAEF2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$!governoSecondario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«$!governoSecondario»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:rsidRPr="006C1988" w14:paraId="21C74C70" w14:textId="77777777" w:rsidTr="008C4066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0B1F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Intervento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Secondario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A87C5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$interventoSecondario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«$interventoSecondario»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:rsidRPr="006C1988" w14:paraId="36AE3E9A" w14:textId="77777777" w:rsidTr="008C4066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75CC1D2E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Superficie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Interessata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(ha):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pct20" w:color="auto" w:fill="F2F2F2" w:themeFill="background1" w:themeFillShade="F2"/>
            <w:vAlign w:val="center"/>
          </w:tcPr>
          <w:p w14:paraId="32886C44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$superficieInteressataSecondaria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«$superficieInteressataSecondaria»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:rsidRPr="006C1988" w14:paraId="59A8FED2" w14:textId="77777777" w:rsidTr="008C4066">
        <w:trPr>
          <w:cantSplit/>
          <w:trHeight w:val="340"/>
        </w:trPr>
        <w:tc>
          <w:tcPr>
            <w:tcW w:w="2972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center"/>
          </w:tcPr>
          <w:p w14:paraId="55A461E0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Superficie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Totale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(ha):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center"/>
          </w:tcPr>
          <w:p w14:paraId="1E4BB69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$superficieTotale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«$superficieTotale»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4344A611" w14:textId="77777777" w:rsidR="003040D3" w:rsidRPr="000764B7" w:rsidRDefault="003040D3" w:rsidP="006D5E2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«#end»</w:t>
      </w:r>
      <w:r>
        <w:rPr>
          <w:sz w:val="20"/>
          <w:szCs w:val="20"/>
          <w:lang w:val="en-US"/>
        </w:rPr>
        <w:fldChar w:fldCharType="end"/>
      </w:r>
    </w:p>
    <w:p w14:paraId="3BA3A39B" w14:textId="5FA380A8" w:rsidR="003040D3" w:rsidRPr="00AE19B8" w:rsidRDefault="003040D3" w:rsidP="006D5E27">
      <w:pPr>
        <w:spacing w:after="0" w:line="240" w:lineRule="auto"/>
        <w:rPr>
          <w:sz w:val="24"/>
          <w:szCs w:val="24"/>
          <w:lang w:val="en-US"/>
        </w:rPr>
      </w:pPr>
      <w:r w:rsidRPr="00AE19B8">
        <w:rPr>
          <w:b/>
          <w:bCs/>
          <w:sz w:val="24"/>
          <w:szCs w:val="24"/>
          <w:lang w:val="en-US"/>
        </w:rPr>
        <w:t>T</w:t>
      </w:r>
      <w:r w:rsidR="00AE19B8">
        <w:rPr>
          <w:b/>
          <w:bCs/>
          <w:sz w:val="24"/>
          <w:szCs w:val="24"/>
          <w:lang w:val="en-US"/>
        </w:rPr>
        <w:t>IPI DI ESBOSCO</w:t>
      </w:r>
    </w:p>
    <w:tbl>
      <w:tblPr>
        <w:tblStyle w:val="Grigliatabella"/>
        <w:tblW w:w="9628" w:type="dxa"/>
        <w:tblInd w:w="11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112"/>
        <w:gridCol w:w="6516"/>
      </w:tblGrid>
      <w:tr w:rsidR="003040D3" w14:paraId="22064346" w14:textId="77777777" w:rsidTr="006235AB">
        <w:trPr>
          <w:cantSplit/>
          <w:trHeight w:val="340"/>
        </w:trPr>
        <w:tc>
          <w:tcPr>
            <w:tcW w:w="3112" w:type="dxa"/>
            <w:shd w:val="pct20" w:color="auto" w:fill="F2F2F2" w:themeFill="background1" w:themeFillShade="F2"/>
            <w:vAlign w:val="center"/>
          </w:tcPr>
          <w:p w14:paraId="0FC84B7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6515" w:type="dxa"/>
            <w:shd w:val="pct20" w:color="auto" w:fill="F2F2F2" w:themeFill="background1" w:themeFillShade="F2"/>
            <w:vAlign w:val="center"/>
          </w:tcPr>
          <w:p w14:paraId="120341F6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</w:rPr>
              <w:t>Descrizione</w:t>
            </w:r>
            <w:proofErr w:type="spellEnd"/>
          </w:p>
        </w:tc>
      </w:tr>
      <w:tr w:rsidR="003040D3" w14:paraId="6C667ACF" w14:textId="77777777" w:rsidTr="006235AB">
        <w:trPr>
          <w:cantSplit/>
          <w:trHeight w:val="340"/>
        </w:trPr>
        <w:tc>
          <w:tcPr>
            <w:tcW w:w="3112" w:type="dxa"/>
            <w:vAlign w:val="center"/>
          </w:tcPr>
          <w:p w14:paraId="654FA427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$!tipiEsbosco.S1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«$!tipiEsbosco.S1»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  <w:tc>
          <w:tcPr>
            <w:tcW w:w="6515" w:type="dxa"/>
            <w:vAlign w:val="center"/>
          </w:tcPr>
          <w:p w14:paraId="3B59503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$!tipiEsbosco.S2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«$!tipiEsbosco.S2»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</w:tr>
      <w:tr w:rsidR="003040D3" w14:paraId="76168E62" w14:textId="77777777" w:rsidTr="006235AB">
        <w:trPr>
          <w:cantSplit/>
          <w:trHeight w:val="340"/>
        </w:trPr>
        <w:tc>
          <w:tcPr>
            <w:tcW w:w="3112" w:type="dxa"/>
            <w:shd w:val="pct20" w:color="auto" w:fill="F2F2F2" w:themeFill="background1" w:themeFillShade="F2"/>
            <w:vAlign w:val="center"/>
          </w:tcPr>
          <w:p w14:paraId="32823F9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</w:rPr>
            </w:pPr>
            <w:r w:rsidRPr="00AE19B8">
              <w:rPr>
                <w:b/>
                <w:bCs/>
                <w:sz w:val="18"/>
                <w:szCs w:val="18"/>
              </w:rPr>
              <w:t xml:space="preserve">Note </w:t>
            </w:r>
            <w:proofErr w:type="spellStart"/>
            <w:r w:rsidRPr="00AE19B8">
              <w:rPr>
                <w:b/>
                <w:bCs/>
                <w:sz w:val="18"/>
                <w:szCs w:val="18"/>
              </w:rPr>
              <w:t>esbosco</w:t>
            </w:r>
            <w:proofErr w:type="spellEnd"/>
          </w:p>
        </w:tc>
        <w:tc>
          <w:tcPr>
            <w:tcW w:w="6515" w:type="dxa"/>
            <w:shd w:val="pct20" w:color="auto" w:fill="F2F2F2" w:themeFill="background1" w:themeFillShade="F2"/>
            <w:vAlign w:val="center"/>
          </w:tcPr>
          <w:p w14:paraId="49CDC54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$noteEsbosco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«$noteEsbosco»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7DCD0517" w14:textId="77777777" w:rsidR="0029194B" w:rsidRDefault="0029194B" w:rsidP="006D5E27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5DC8E3B9" w14:textId="2F9DD042" w:rsidR="003040D3" w:rsidRPr="00AE19B8" w:rsidRDefault="00AE19B8" w:rsidP="006D5E27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SPECIE INTERESSATE DALL’INTERVENTO</w:t>
      </w:r>
    </w:p>
    <w:tbl>
      <w:tblPr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38"/>
        <w:gridCol w:w="1136"/>
        <w:gridCol w:w="850"/>
        <w:gridCol w:w="858"/>
        <w:gridCol w:w="850"/>
        <w:gridCol w:w="2412"/>
        <w:gridCol w:w="846"/>
        <w:gridCol w:w="838"/>
      </w:tblGrid>
      <w:tr w:rsidR="003040D3" w14:paraId="43AC35F6" w14:textId="77777777" w:rsidTr="008C4066">
        <w:trPr>
          <w:trHeight w:val="340"/>
        </w:trPr>
        <w:tc>
          <w:tcPr>
            <w:tcW w:w="1838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ED51E59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Specie</w:t>
            </w:r>
          </w:p>
        </w:tc>
        <w:tc>
          <w:tcPr>
            <w:tcW w:w="1136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0FA3CFC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N. piante</w:t>
            </w:r>
          </w:p>
        </w:tc>
        <w:tc>
          <w:tcPr>
            <w:tcW w:w="2558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B0264BE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Quantità</w:t>
            </w:r>
          </w:p>
        </w:tc>
        <w:tc>
          <w:tcPr>
            <w:tcW w:w="2412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5DF94A8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it-IT"/>
              </w:rPr>
              <w:t>Finalià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it-IT"/>
              </w:rPr>
              <w:t xml:space="preserve"> del taglio</w:t>
            </w:r>
          </w:p>
        </w:tc>
        <w:tc>
          <w:tcPr>
            <w:tcW w:w="168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D56BD62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% Destinazione</w:t>
            </w:r>
          </w:p>
        </w:tc>
      </w:tr>
      <w:tr w:rsidR="003040D3" w14:paraId="3867E866" w14:textId="77777777" w:rsidTr="008C4066">
        <w:trPr>
          <w:trHeight w:val="340"/>
        </w:trPr>
        <w:tc>
          <w:tcPr>
            <w:tcW w:w="1838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409F04A5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</w:p>
        </w:tc>
        <w:tc>
          <w:tcPr>
            <w:tcW w:w="1136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F820575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A183957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metri cubi</w:t>
            </w:r>
          </w:p>
        </w:tc>
        <w:tc>
          <w:tcPr>
            <w:tcW w:w="8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E5C7E4B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tonnellate</w:t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D65EC39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quintali</w:t>
            </w:r>
          </w:p>
        </w:tc>
        <w:tc>
          <w:tcPr>
            <w:tcW w:w="2412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A240C9E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</w:p>
        </w:tc>
        <w:tc>
          <w:tcPr>
            <w:tcW w:w="8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404CEEF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Auto-consumo</w:t>
            </w:r>
          </w:p>
        </w:tc>
        <w:tc>
          <w:tcPr>
            <w:tcW w:w="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7836FE1" w14:textId="77777777" w:rsidR="003040D3" w:rsidRPr="00AE19B8" w:rsidRDefault="003040D3" w:rsidP="003464AA">
            <w:pPr>
              <w:widowControl w:val="0"/>
              <w:spacing w:after="120" w:line="240" w:lineRule="auto"/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it-IT"/>
              </w:rPr>
              <w:t>Com-merciale</w:t>
            </w:r>
            <w:proofErr w:type="spellEnd"/>
          </w:p>
        </w:tc>
      </w:tr>
      <w:tr w:rsidR="003040D3" w14:paraId="42B68D56" w14:textId="77777777" w:rsidTr="008C4066">
        <w:trPr>
          <w:trHeight w:val="340"/>
        </w:trPr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54B6CD9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$!specieInteressate.Nome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«$!specieInteressate.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Nome»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99B6180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$!specieInteressate.NumPiante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«$!specieInt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eressate.NumPiante»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8F84CD6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$!specieInteressate.VolumeM3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eInteressate.VolumeM3»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8A85F59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$!specieInteressate.VolumeT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eInteressate.VolumeT»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5E9640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$!specieInteressate.VolumeQ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eInteressate.VolumeQ»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41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DB6E293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$!specieInteressate.Finalita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«$!specieInteressate.Finalita»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C1F0C9F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$!specieInteressate.AutoConsumo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eInteressate.AutoConsumo»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E342D31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  <w:lang w:val="en-US"/>
              </w:rPr>
              <w:lastRenderedPageBreak/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$!specieInteressate.Commerciale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«$!speci</w:t>
            </w:r>
            <w:r w:rsidRPr="00AE19B8">
              <w:rPr>
                <w:sz w:val="18"/>
                <w:szCs w:val="18"/>
                <w:lang w:val="en-US"/>
              </w:rPr>
              <w:lastRenderedPageBreak/>
              <w:t>eInteressate.Commerciale»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1A935316" w14:textId="77777777" w:rsidTr="003464AA">
        <w:trPr>
          <w:cantSplit/>
          <w:trHeight w:val="340"/>
        </w:trPr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0590297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lastRenderedPageBreak/>
              <w:t>Totali</w:t>
            </w:r>
            <w:proofErr w:type="spellEnd"/>
          </w:p>
        </w:tc>
        <w:tc>
          <w:tcPr>
            <w:tcW w:w="11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1C55FB5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$!totalePiante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«$!totalePiante»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BF5582E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$!totaleM3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«$!totaleM3»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A4A915B" w14:textId="19E14113" w:rsidR="003040D3" w:rsidRPr="00AE19B8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$!totaleT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«$!totaleT»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9B7281A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$!totaleQ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«$!totaleQ»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409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28A3154" w14:textId="77777777" w:rsidR="003040D3" w:rsidRPr="00AE19B8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3040D3" w14:paraId="2E7E7869" w14:textId="77777777" w:rsidTr="008C4066">
        <w:trPr>
          <w:trHeight w:val="340"/>
        </w:trPr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0E7383A" w14:textId="77777777" w:rsidR="003040D3" w:rsidRDefault="003040D3" w:rsidP="003464AA">
            <w:pPr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Ramaglia</w:t>
            </w:r>
          </w:p>
        </w:tc>
        <w:tc>
          <w:tcPr>
            <w:tcW w:w="11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164DC9D" w14:textId="77777777" w:rsidR="003040D3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570612D" w14:textId="77777777" w:rsidR="003040D3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$!ramagliaM3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sz w:val="18"/>
                <w:szCs w:val="18"/>
                <w:lang w:val="en-US"/>
              </w:rPr>
              <w:t>«$!ramagliaM3»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34CFBFF" w14:textId="77777777" w:rsidR="003040D3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$!ramagliaT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sz w:val="18"/>
                <w:szCs w:val="18"/>
                <w:lang w:val="en-US"/>
              </w:rPr>
              <w:t>«$!ramagliaT»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6B6C6131" w14:textId="77777777" w:rsidR="003040D3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$!ramagliaQ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sz w:val="18"/>
                <w:szCs w:val="18"/>
                <w:lang w:val="en-US"/>
              </w:rPr>
              <w:t>«$!ramagliaQ»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409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37D982DF" w14:textId="77777777" w:rsidR="003040D3" w:rsidRDefault="003040D3" w:rsidP="003464AA">
            <w:pPr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</w:p>
        </w:tc>
      </w:tr>
    </w:tbl>
    <w:p w14:paraId="1AF1EF94" w14:textId="77777777" w:rsidR="00641A5C" w:rsidRDefault="00C11A81" w:rsidP="006D5E27">
      <w:pPr>
        <w:spacing w:after="0" w:line="240" w:lineRule="auto"/>
        <w:rPr>
          <w:b/>
          <w:bCs/>
          <w:lang w:val="it-IT"/>
        </w:rPr>
      </w:pPr>
      <w:r>
        <w:rPr>
          <w:sz w:val="20"/>
          <w:szCs w:val="20"/>
          <w:lang w:val="en-US"/>
        </w:rPr>
        <w:fldChar w:fldCharType="begin"/>
      </w:r>
      <w:r w:rsidR="001634FD" w:rsidRPr="0001596D">
        <w:rPr>
          <w:sz w:val="20"/>
          <w:szCs w:val="20"/>
          <w:lang w:val="it-IT"/>
        </w:rPr>
        <w:instrText xml:space="preserve"> MERGEFIELD #if($hasTecnicoForestale) </w:instrText>
      </w:r>
      <w:r>
        <w:rPr>
          <w:sz w:val="20"/>
          <w:szCs w:val="20"/>
          <w:lang w:val="en-US"/>
        </w:rPr>
        <w:fldChar w:fldCharType="separate"/>
      </w:r>
      <w:r w:rsidR="001634FD" w:rsidRPr="0001596D">
        <w:rPr>
          <w:sz w:val="20"/>
          <w:szCs w:val="20"/>
          <w:lang w:val="it-IT"/>
        </w:rPr>
        <w:t>«#if($hasTecnicoForestale)»</w:t>
      </w:r>
      <w:r>
        <w:rPr>
          <w:sz w:val="20"/>
          <w:szCs w:val="20"/>
          <w:lang w:val="en-US"/>
        </w:rPr>
        <w:fldChar w:fldCharType="end"/>
      </w:r>
      <w:r w:rsidR="001634FD">
        <w:rPr>
          <w:b/>
          <w:bCs/>
          <w:lang w:val="it-IT"/>
        </w:rPr>
        <w:t xml:space="preserve"> </w:t>
      </w:r>
    </w:p>
    <w:p w14:paraId="54627292" w14:textId="48AFCA55" w:rsidR="003040D3" w:rsidRPr="00AE19B8" w:rsidRDefault="003040D3" w:rsidP="006D5E27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AE19B8">
        <w:rPr>
          <w:b/>
          <w:bCs/>
          <w:sz w:val="24"/>
          <w:szCs w:val="24"/>
          <w:lang w:val="it-IT"/>
        </w:rPr>
        <w:t>PROFESSIONISTA CHE HA REDATTO IL PROGETTO</w:t>
      </w:r>
    </w:p>
    <w:tbl>
      <w:tblPr>
        <w:tblStyle w:val="Grigliatabella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7"/>
        <w:gridCol w:w="2975"/>
        <w:gridCol w:w="569"/>
        <w:gridCol w:w="3159"/>
      </w:tblGrid>
      <w:tr w:rsidR="003040D3" w14:paraId="2B943122" w14:textId="77777777" w:rsidTr="008C4066">
        <w:trPr>
          <w:cantSplit/>
          <w:trHeight w:val="340"/>
        </w:trPr>
        <w:tc>
          <w:tcPr>
            <w:tcW w:w="28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5FD22B52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Nome - CF - Piva</w:t>
            </w:r>
          </w:p>
        </w:tc>
        <w:tc>
          <w:tcPr>
            <w:tcW w:w="670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CD4D24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$professionistaNome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«$professionistaNome»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  <w:r w:rsidRPr="00AE19B8">
              <w:rPr>
                <w:sz w:val="18"/>
                <w:szCs w:val="18"/>
                <w:lang w:val="en-US"/>
              </w:rPr>
              <w:t xml:space="preserve"> - </w:t>
            </w: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$professionistaCF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«$professionistaCF»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  <w:r w:rsidRPr="00AE19B8">
              <w:rPr>
                <w:sz w:val="18"/>
                <w:szCs w:val="18"/>
                <w:lang w:val="en-US"/>
              </w:rPr>
              <w:t xml:space="preserve"> - </w:t>
            </w: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$professionistaPiva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«$professionistaPiva»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6A45CF55" w14:textId="77777777" w:rsidTr="008C4066">
        <w:trPr>
          <w:cantSplit/>
          <w:trHeight w:val="340"/>
        </w:trPr>
        <w:tc>
          <w:tcPr>
            <w:tcW w:w="28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F2DAD6E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Residenza</w:t>
            </w:r>
            <w:proofErr w:type="spellEnd"/>
          </w:p>
        </w:tc>
        <w:tc>
          <w:tcPr>
            <w:tcW w:w="670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6634B1F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$professionistaResidenza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«$professionistaResidenza»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440C50BF" w14:textId="77777777" w:rsidTr="008C4066">
        <w:trPr>
          <w:cantSplit/>
          <w:trHeight w:val="340"/>
        </w:trPr>
        <w:tc>
          <w:tcPr>
            <w:tcW w:w="28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132FDF60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Reacpito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telefonico</w:t>
            </w:r>
            <w:proofErr w:type="spellEnd"/>
          </w:p>
        </w:tc>
        <w:tc>
          <w:tcPr>
            <w:tcW w:w="670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2E992424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$professionistaTelefono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«$professionistaTelefono»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3CCDB847" w14:textId="77777777" w:rsidTr="008C4066">
        <w:trPr>
          <w:cantSplit/>
          <w:trHeight w:val="340"/>
        </w:trPr>
        <w:tc>
          <w:tcPr>
            <w:tcW w:w="28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78276CC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297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314278E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$professionistaEmail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«$professionistaEmail»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73E5C4F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b/>
                <w:bCs/>
                <w:sz w:val="18"/>
                <w:szCs w:val="18"/>
                <w:lang w:val="en-US"/>
              </w:rPr>
              <w:t>Pec</w:t>
            </w:r>
          </w:p>
        </w:tc>
        <w:tc>
          <w:tcPr>
            <w:tcW w:w="31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6827D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$professionistaPec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«$professionistaPec»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25EE2A15" w14:textId="77777777" w:rsidTr="008C4066">
        <w:trPr>
          <w:cantSplit/>
          <w:trHeight w:val="340"/>
        </w:trPr>
        <w:tc>
          <w:tcPr>
            <w:tcW w:w="28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30" w:color="auto" w:fill="F2F2F2" w:themeFill="background1" w:themeFillShade="F2"/>
            <w:vAlign w:val="center"/>
          </w:tcPr>
          <w:p w14:paraId="3B234CB7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Ordine</w:t>
            </w:r>
            <w:proofErr w:type="spellEnd"/>
            <w:r w:rsidRPr="00AE19B8">
              <w:rPr>
                <w:b/>
                <w:bCs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AE19B8">
              <w:rPr>
                <w:b/>
                <w:bCs/>
                <w:sz w:val="18"/>
                <w:szCs w:val="18"/>
                <w:lang w:val="en-US"/>
              </w:rPr>
              <w:t>appartenenza</w:t>
            </w:r>
            <w:proofErr w:type="spellEnd"/>
          </w:p>
        </w:tc>
        <w:tc>
          <w:tcPr>
            <w:tcW w:w="6703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30" w:color="auto" w:fill="F2F2F2" w:themeFill="background1" w:themeFillShade="F2"/>
            <w:vAlign w:val="center"/>
          </w:tcPr>
          <w:p w14:paraId="5442E8EA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$professionistaOrdine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«$professionistaOrdine»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3E881A1D" w14:textId="77777777" w:rsidTr="008C4066">
        <w:trPr>
          <w:cantSplit/>
          <w:trHeight w:val="340"/>
        </w:trPr>
        <w:tc>
          <w:tcPr>
            <w:tcW w:w="63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3CD12FA3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Numero di iscrizione all’Albo dei Dottori Agronomi e Forestali</w:t>
            </w:r>
          </w:p>
        </w:tc>
        <w:tc>
          <w:tcPr>
            <w:tcW w:w="31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  <w:vAlign w:val="center"/>
          </w:tcPr>
          <w:p w14:paraId="401D490C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$professionistaNrIscrizione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«$professionistaNrIscrizione»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3040D3" w14:paraId="7FA77D5D" w14:textId="77777777" w:rsidTr="008C4066">
        <w:trPr>
          <w:cantSplit/>
          <w:trHeight w:val="340"/>
        </w:trPr>
        <w:tc>
          <w:tcPr>
            <w:tcW w:w="638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065EB2B0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  <w:lang w:val="it-IT"/>
              </w:rPr>
              <w:t>Numero identificativo del Martello forestale</w:t>
            </w:r>
          </w:p>
        </w:tc>
        <w:tc>
          <w:tcPr>
            <w:tcW w:w="31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0" w:color="auto" w:fill="F2F2F2" w:themeFill="background1" w:themeFillShade="F2"/>
            <w:vAlign w:val="center"/>
          </w:tcPr>
          <w:p w14:paraId="79F9CFD8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en-US"/>
              </w:rPr>
            </w:pPr>
            <w:r w:rsidRPr="00AE19B8">
              <w:rPr>
                <w:sz w:val="18"/>
                <w:szCs w:val="18"/>
                <w:lang w:val="en-US"/>
              </w:rPr>
              <w:fldChar w:fldCharType="begin"/>
            </w:r>
            <w:r w:rsidRPr="00AE19B8">
              <w:rPr>
                <w:sz w:val="18"/>
                <w:szCs w:val="18"/>
                <w:lang w:val="en-US"/>
              </w:rPr>
              <w:instrText xml:space="preserve"> MERGEFIELD $professionistaIdMartello </w:instrText>
            </w:r>
            <w:r w:rsidRPr="00AE19B8">
              <w:rPr>
                <w:sz w:val="18"/>
                <w:szCs w:val="18"/>
                <w:lang w:val="en-US"/>
              </w:rPr>
              <w:fldChar w:fldCharType="separate"/>
            </w:r>
            <w:r w:rsidRPr="00AE19B8">
              <w:rPr>
                <w:sz w:val="18"/>
                <w:szCs w:val="18"/>
                <w:lang w:val="en-US"/>
              </w:rPr>
              <w:t>«$professionistaIdMartello»</w:t>
            </w:r>
            <w:r w:rsidRPr="00AE19B8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697B3608" w14:textId="57814834" w:rsidR="002A72F5" w:rsidRDefault="00C11A81" w:rsidP="006D5E27">
      <w:pPr>
        <w:spacing w:after="0" w:line="240" w:lineRule="auto"/>
        <w:rPr>
          <w:b/>
          <w:bCs/>
          <w:lang w:val="it-IT"/>
        </w:rPr>
      </w:pPr>
      <w:r>
        <w:rPr>
          <w:sz w:val="20"/>
          <w:szCs w:val="20"/>
          <w:lang w:val="en-US"/>
        </w:rPr>
        <w:fldChar w:fldCharType="begin"/>
      </w:r>
      <w:r w:rsidR="001634FD">
        <w:rPr>
          <w:sz w:val="20"/>
          <w:szCs w:val="20"/>
          <w:lang w:val="en-US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 w:rsidR="001634FD">
        <w:rPr>
          <w:sz w:val="20"/>
          <w:szCs w:val="20"/>
          <w:lang w:val="en-US"/>
        </w:rPr>
        <w:t>«#end»</w:t>
      </w:r>
      <w:r>
        <w:rPr>
          <w:sz w:val="20"/>
          <w:szCs w:val="20"/>
          <w:lang w:val="en-US"/>
        </w:rPr>
        <w:fldChar w:fldCharType="end"/>
      </w:r>
    </w:p>
    <w:p w14:paraId="1D401281" w14:textId="77777777" w:rsidR="00F91455" w:rsidRPr="00AE19B8" w:rsidRDefault="003040D3" w:rsidP="006D5E27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AE19B8">
        <w:rPr>
          <w:b/>
          <w:bCs/>
          <w:sz w:val="24"/>
          <w:szCs w:val="24"/>
          <w:lang w:val="it-IT"/>
        </w:rPr>
        <w:t>ALLEGATI</w:t>
      </w:r>
    </w:p>
    <w:p w14:paraId="5C5A0C3A" w14:textId="22832C1D" w:rsidR="0029194B" w:rsidRDefault="003040D3" w:rsidP="006D5E2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 w:rsidRPr="00412B83">
        <w:rPr>
          <w:sz w:val="16"/>
          <w:szCs w:val="16"/>
          <w:lang w:val="it-IT"/>
        </w:rPr>
        <w:instrText xml:space="preserve"> MERGEFIELD "#if ($esistonoAllegati)" </w:instrText>
      </w:r>
      <w:r>
        <w:rPr>
          <w:sz w:val="16"/>
          <w:szCs w:val="16"/>
        </w:rPr>
        <w:fldChar w:fldCharType="separate"/>
      </w:r>
      <w:r w:rsidRPr="00412B83">
        <w:rPr>
          <w:sz w:val="16"/>
          <w:szCs w:val="16"/>
          <w:lang w:val="it-IT"/>
        </w:rPr>
        <w:t>«#if ($esistonoAllegati)»</w:t>
      </w:r>
      <w:r>
        <w:rPr>
          <w:sz w:val="16"/>
          <w:szCs w:val="16"/>
        </w:rPr>
        <w:fldChar w:fldCharType="end"/>
      </w:r>
    </w:p>
    <w:p w14:paraId="78A32180" w14:textId="18BB167A" w:rsidR="003040D3" w:rsidRPr="00AE19B8" w:rsidRDefault="003040D3" w:rsidP="006D5E27">
      <w:pPr>
        <w:spacing w:after="0" w:line="240" w:lineRule="auto"/>
        <w:rPr>
          <w:sz w:val="18"/>
          <w:szCs w:val="18"/>
          <w:lang w:val="it-IT"/>
        </w:rPr>
      </w:pPr>
      <w:r w:rsidRPr="00AE19B8">
        <w:rPr>
          <w:sz w:val="18"/>
          <w:szCs w:val="18"/>
          <w:lang w:val="it-IT"/>
        </w:rPr>
        <w:t>Riepilogo della documentazione allegata all'istanza</w:t>
      </w:r>
    </w:p>
    <w:tbl>
      <w:tblPr>
        <w:tblStyle w:val="Grigliatabella"/>
        <w:tblW w:w="9628" w:type="dxa"/>
        <w:tblInd w:w="11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040D3" w:rsidRPr="00AE19B8" w14:paraId="1403C596" w14:textId="77777777" w:rsidTr="003510E1">
        <w:trPr>
          <w:cantSplit/>
          <w:trHeight w:val="340"/>
        </w:trPr>
        <w:tc>
          <w:tcPr>
            <w:tcW w:w="3209" w:type="dxa"/>
            <w:shd w:val="pct20" w:color="auto" w:fill="F2F2F2" w:themeFill="background1" w:themeFillShade="F2"/>
            <w:vAlign w:val="center"/>
          </w:tcPr>
          <w:p w14:paraId="254913CD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AE19B8">
              <w:rPr>
                <w:b/>
                <w:bCs/>
                <w:sz w:val="18"/>
                <w:szCs w:val="18"/>
              </w:rPr>
              <w:t>Tipologia</w:t>
            </w:r>
            <w:proofErr w:type="spellEnd"/>
            <w:r w:rsidRPr="00AE19B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</w:rPr>
              <w:t>Allegato</w:t>
            </w:r>
            <w:proofErr w:type="spellEnd"/>
          </w:p>
        </w:tc>
        <w:tc>
          <w:tcPr>
            <w:tcW w:w="3209" w:type="dxa"/>
            <w:shd w:val="pct20" w:color="auto" w:fill="F2F2F2" w:themeFill="background1" w:themeFillShade="F2"/>
            <w:vAlign w:val="center"/>
          </w:tcPr>
          <w:p w14:paraId="7F897350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</w:rPr>
              <w:t xml:space="preserve">Nome </w:t>
            </w:r>
            <w:proofErr w:type="spellStart"/>
            <w:r w:rsidRPr="00AE19B8">
              <w:rPr>
                <w:b/>
                <w:bCs/>
                <w:sz w:val="18"/>
                <w:szCs w:val="18"/>
              </w:rPr>
              <w:t>Allegato</w:t>
            </w:r>
            <w:proofErr w:type="spellEnd"/>
          </w:p>
        </w:tc>
        <w:tc>
          <w:tcPr>
            <w:tcW w:w="3210" w:type="dxa"/>
            <w:shd w:val="pct20" w:color="auto" w:fill="F2F2F2" w:themeFill="background1" w:themeFillShade="F2"/>
            <w:vAlign w:val="center"/>
          </w:tcPr>
          <w:p w14:paraId="5719CE14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3040D3" w:rsidRPr="00AE19B8" w14:paraId="30296350" w14:textId="77777777" w:rsidTr="003510E1">
        <w:trPr>
          <w:cantSplit/>
          <w:trHeight w:val="340"/>
        </w:trPr>
        <w:tc>
          <w:tcPr>
            <w:tcW w:w="3209" w:type="dxa"/>
            <w:vAlign w:val="center"/>
          </w:tcPr>
          <w:p w14:paraId="6FBFC9AE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$allegati.DescrTipoAllegato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«$allegati.DescrTipoAllegato»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  <w:tc>
          <w:tcPr>
            <w:tcW w:w="3209" w:type="dxa"/>
            <w:vAlign w:val="center"/>
          </w:tcPr>
          <w:p w14:paraId="2BA90F46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$allegati.NomeAllegato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«$allegati.NomeAllegato»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  <w:tc>
          <w:tcPr>
            <w:tcW w:w="3210" w:type="dxa"/>
            <w:vAlign w:val="center"/>
          </w:tcPr>
          <w:p w14:paraId="0FBBBC09" w14:textId="77777777" w:rsidR="003040D3" w:rsidRPr="00AE19B8" w:rsidRDefault="003040D3" w:rsidP="003464AA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$allegati.Note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«$allegati.Note»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</w:tr>
    </w:tbl>
    <w:p w14:paraId="3ED3B6D3" w14:textId="2AB2A57B" w:rsidR="003040D3" w:rsidRPr="00AE19B8" w:rsidRDefault="003040D3" w:rsidP="006D5E27">
      <w:pPr>
        <w:spacing w:after="0" w:line="240" w:lineRule="auto"/>
        <w:rPr>
          <w:i/>
          <w:iCs/>
          <w:sz w:val="18"/>
          <w:szCs w:val="18"/>
          <w:lang w:val="it-IT"/>
        </w:rPr>
      </w:pPr>
      <w:r w:rsidRPr="00AE19B8">
        <w:rPr>
          <w:i/>
          <w:iCs/>
          <w:sz w:val="18"/>
          <w:szCs w:val="18"/>
        </w:rPr>
        <w:fldChar w:fldCharType="begin"/>
      </w:r>
      <w:r w:rsidRPr="00AE19B8">
        <w:rPr>
          <w:i/>
          <w:iCs/>
          <w:sz w:val="18"/>
          <w:szCs w:val="18"/>
          <w:lang w:val="it-IT"/>
        </w:rPr>
        <w:instrText xml:space="preserve"> MERGEFIELD "#else Nessuna documentazione allegata all'istanza #end" </w:instrText>
      </w:r>
      <w:r w:rsidRPr="00AE19B8">
        <w:rPr>
          <w:i/>
          <w:iCs/>
          <w:sz w:val="18"/>
          <w:szCs w:val="18"/>
        </w:rPr>
        <w:fldChar w:fldCharType="separate"/>
      </w:r>
      <w:r w:rsidRPr="00AE19B8">
        <w:rPr>
          <w:i/>
          <w:iCs/>
          <w:sz w:val="18"/>
          <w:szCs w:val="18"/>
          <w:lang w:val="it-IT"/>
        </w:rPr>
        <w:t>«#else Nessuna documentazione allegata al»</w:t>
      </w:r>
      <w:r w:rsidRPr="00AE19B8">
        <w:rPr>
          <w:i/>
          <w:iCs/>
          <w:sz w:val="18"/>
          <w:szCs w:val="18"/>
        </w:rPr>
        <w:fldChar w:fldCharType="end"/>
      </w:r>
    </w:p>
    <w:p w14:paraId="5B19906C" w14:textId="77777777" w:rsidR="003040D3" w:rsidRPr="00AE19B8" w:rsidRDefault="003040D3" w:rsidP="006D5E27">
      <w:pPr>
        <w:spacing w:after="0" w:line="240" w:lineRule="auto"/>
        <w:rPr>
          <w:sz w:val="18"/>
          <w:szCs w:val="18"/>
          <w:lang w:val="it-IT"/>
        </w:rPr>
      </w:pPr>
      <w:r w:rsidRPr="00AE19B8">
        <w:rPr>
          <w:sz w:val="18"/>
          <w:szCs w:val="18"/>
        </w:rPr>
        <w:fldChar w:fldCharType="begin"/>
      </w:r>
      <w:r w:rsidRPr="00AE19B8">
        <w:rPr>
          <w:sz w:val="18"/>
          <w:szCs w:val="18"/>
        </w:rPr>
        <w:instrText xml:space="preserve"> MERGEFIELD  "#if ($isNoteFinaliRichiedente)" </w:instrText>
      </w:r>
      <w:r w:rsidRPr="00AE19B8">
        <w:rPr>
          <w:sz w:val="18"/>
          <w:szCs w:val="18"/>
        </w:rPr>
        <w:fldChar w:fldCharType="separate"/>
      </w:r>
      <w:r w:rsidRPr="00AE19B8">
        <w:rPr>
          <w:noProof/>
          <w:sz w:val="18"/>
          <w:szCs w:val="18"/>
        </w:rPr>
        <w:t>«#if ($isNoteFinaliRichiedente)»</w:t>
      </w:r>
      <w:r w:rsidRPr="00AE19B8">
        <w:rPr>
          <w:sz w:val="18"/>
          <w:szCs w:val="18"/>
        </w:rPr>
        <w:fldChar w:fldCharType="end"/>
      </w:r>
    </w:p>
    <w:tbl>
      <w:tblPr>
        <w:tblStyle w:val="Grigliatabella"/>
        <w:tblW w:w="9634" w:type="dxa"/>
        <w:tblInd w:w="11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9634"/>
      </w:tblGrid>
      <w:tr w:rsidR="003040D3" w:rsidRPr="00AE19B8" w14:paraId="1AC13AAA" w14:textId="77777777" w:rsidTr="003510E1">
        <w:trPr>
          <w:cantSplit/>
          <w:trHeight w:val="340"/>
        </w:trPr>
        <w:tc>
          <w:tcPr>
            <w:tcW w:w="9634" w:type="dxa"/>
            <w:shd w:val="pct20" w:color="auto" w:fill="F2F2F2" w:themeFill="background1" w:themeFillShade="F2"/>
            <w:vAlign w:val="center"/>
          </w:tcPr>
          <w:p w14:paraId="7EC65BEB" w14:textId="77777777" w:rsidR="003040D3" w:rsidRPr="00AE19B8" w:rsidRDefault="003040D3" w:rsidP="008A2F89">
            <w:pPr>
              <w:keepLines/>
              <w:widowControl w:val="0"/>
              <w:spacing w:after="120" w:line="240" w:lineRule="auto"/>
              <w:rPr>
                <w:b/>
                <w:bCs/>
                <w:sz w:val="18"/>
                <w:szCs w:val="18"/>
                <w:lang w:val="it-IT"/>
              </w:rPr>
            </w:pPr>
            <w:r w:rsidRPr="00AE19B8">
              <w:rPr>
                <w:b/>
                <w:bCs/>
                <w:sz w:val="18"/>
                <w:szCs w:val="18"/>
              </w:rPr>
              <w:t xml:space="preserve">Note </w:t>
            </w:r>
            <w:proofErr w:type="spellStart"/>
            <w:r w:rsidRPr="00AE19B8">
              <w:rPr>
                <w:b/>
                <w:bCs/>
                <w:sz w:val="18"/>
                <w:szCs w:val="18"/>
              </w:rPr>
              <w:t>del</w:t>
            </w:r>
            <w:proofErr w:type="spellEnd"/>
            <w:r w:rsidRPr="00AE19B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19B8">
              <w:rPr>
                <w:b/>
                <w:bCs/>
                <w:sz w:val="18"/>
                <w:szCs w:val="18"/>
              </w:rPr>
              <w:t>richiedente</w:t>
            </w:r>
            <w:proofErr w:type="spellEnd"/>
          </w:p>
        </w:tc>
      </w:tr>
      <w:tr w:rsidR="003040D3" w:rsidRPr="00AE19B8" w14:paraId="11A0B8AE" w14:textId="77777777" w:rsidTr="003510E1">
        <w:trPr>
          <w:cantSplit/>
          <w:trHeight w:val="340"/>
        </w:trPr>
        <w:tc>
          <w:tcPr>
            <w:tcW w:w="9634" w:type="dxa"/>
            <w:vAlign w:val="center"/>
          </w:tcPr>
          <w:p w14:paraId="01F43BA4" w14:textId="77777777" w:rsidR="003040D3" w:rsidRPr="00AE19B8" w:rsidRDefault="003040D3" w:rsidP="008A2F89">
            <w:pPr>
              <w:keepLines/>
              <w:widowControl w:val="0"/>
              <w:spacing w:after="120" w:line="240" w:lineRule="auto"/>
              <w:rPr>
                <w:sz w:val="18"/>
                <w:szCs w:val="18"/>
                <w:lang w:val="it-IT"/>
              </w:rPr>
            </w:pPr>
            <w:r w:rsidRPr="00AE19B8">
              <w:rPr>
                <w:sz w:val="18"/>
                <w:szCs w:val="18"/>
              </w:rPr>
              <w:fldChar w:fldCharType="begin"/>
            </w:r>
            <w:r w:rsidRPr="00AE19B8">
              <w:rPr>
                <w:sz w:val="18"/>
                <w:szCs w:val="18"/>
              </w:rPr>
              <w:instrText xml:space="preserve"> MERGEFIELD $noteFinaliRichiedente </w:instrText>
            </w:r>
            <w:r w:rsidRPr="00AE19B8">
              <w:rPr>
                <w:sz w:val="18"/>
                <w:szCs w:val="18"/>
              </w:rPr>
              <w:fldChar w:fldCharType="separate"/>
            </w:r>
            <w:r w:rsidRPr="00AE19B8">
              <w:rPr>
                <w:sz w:val="18"/>
                <w:szCs w:val="18"/>
              </w:rPr>
              <w:t>«$noteFinaliRichiedente»</w:t>
            </w:r>
            <w:r w:rsidRPr="00AE19B8">
              <w:rPr>
                <w:sz w:val="18"/>
                <w:szCs w:val="18"/>
              </w:rPr>
              <w:fldChar w:fldCharType="end"/>
            </w:r>
          </w:p>
        </w:tc>
      </w:tr>
    </w:tbl>
    <w:p w14:paraId="5DD9A43B" w14:textId="77777777" w:rsidR="003040D3" w:rsidRPr="0087161D" w:rsidRDefault="003040D3" w:rsidP="006D5E27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#else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«#else»</w: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MERGEFIELD #end </w:instrText>
      </w:r>
      <w:r>
        <w:rPr>
          <w:sz w:val="20"/>
          <w:szCs w:val="20"/>
          <w:lang w:val="en-US"/>
        </w:rPr>
        <w:fldChar w:fldCharType="separate"/>
      </w:r>
      <w:r>
        <w:rPr>
          <w:sz w:val="20"/>
          <w:szCs w:val="20"/>
          <w:lang w:val="en-US"/>
        </w:rPr>
        <w:t>«#end»</w:t>
      </w:r>
      <w:r>
        <w:rPr>
          <w:sz w:val="20"/>
          <w:szCs w:val="20"/>
          <w:lang w:val="en-US"/>
        </w:rPr>
        <w:fldChar w:fldCharType="end"/>
      </w:r>
    </w:p>
    <w:p w14:paraId="441EC89B" w14:textId="77777777" w:rsidR="000D6889" w:rsidRDefault="000D6889" w:rsidP="006D5E27">
      <w:pPr>
        <w:spacing w:after="0" w:line="240" w:lineRule="auto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--------------------------------------------------------------------------------------------------------------------------------------------------------------------</w:t>
      </w:r>
      <w:r w:rsidR="00E53CAF">
        <w:rPr>
          <w:sz w:val="16"/>
          <w:szCs w:val="16"/>
          <w:lang w:val="it-IT"/>
        </w:rPr>
        <w:t>----------------</w:t>
      </w:r>
    </w:p>
    <w:p w14:paraId="6C02C5F6" w14:textId="77777777" w:rsidR="002A72F5" w:rsidRDefault="001634FD" w:rsidP="006D5E27">
      <w:pPr>
        <w:spacing w:after="0" w:line="240" w:lineRule="auto"/>
        <w:jc w:val="both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 xml:space="preserve">DICHIARAZIONI Il sottoscritto dichiara che i dati indicati nel presente modello corrispondono a verità e che gli stessi sono resi a titolo di dichiarazione sostitutiva di atto di notorietà ai sensi del </w:t>
      </w:r>
      <w:proofErr w:type="spellStart"/>
      <w:r>
        <w:rPr>
          <w:sz w:val="16"/>
          <w:szCs w:val="16"/>
          <w:lang w:val="it-IT"/>
        </w:rPr>
        <w:t>D.P.R.n</w:t>
      </w:r>
      <w:proofErr w:type="spellEnd"/>
      <w:r>
        <w:rPr>
          <w:sz w:val="16"/>
          <w:szCs w:val="16"/>
          <w:lang w:val="it-IT"/>
        </w:rPr>
        <w:t xml:space="preserve">° 445 del 28/12/2000 (Testo unico delle disposizioni legislative e regolamentari in materia di documentazione amministrativa) articolo 47. Dichiara inoltre di essere consapevole che: - l'art. 76 del D.P.R.28/12/2000 n. 445 prevede sanzioni penali in caso di dichiarazioni non veritiere e di falsità negli atti; - l'art. 75 del citato Testo unico, fermo restando quanto previsto dall'art. 76, prevede che il dichiarante decada dai benefici eventualmente conseguenti al provvedimento emanato sulla base della dichiarazione non veritiera; - l'esecuzione degli interventi in difformità a quanto dichiarato nel presente modello è soggetto alle sanzioni di cui all'art. 36 della L.R. 4/2009; - i dati personali raccolti saranno conservati e comunicati a terzi esclusivamente secondo le norme del GDPR 2016/679. Il sottoscritto dichiara di aver preso visione dell' </w:t>
      </w:r>
      <w:hyperlink r:id="rId7">
        <w:r>
          <w:rPr>
            <w:rStyle w:val="Collegamentoipertestuale"/>
            <w:sz w:val="16"/>
            <w:szCs w:val="16"/>
            <w:lang w:val="it-IT"/>
          </w:rPr>
          <w:t xml:space="preserve">Informativa sul trattamento dei dati personali </w:t>
        </w:r>
      </w:hyperlink>
      <w:r>
        <w:rPr>
          <w:sz w:val="16"/>
          <w:szCs w:val="16"/>
          <w:lang w:val="it-IT"/>
        </w:rPr>
        <w:t xml:space="preserve"> ai sensi dell’art. 13 GDPR 2016/679 .</w:t>
      </w:r>
    </w:p>
    <w:p w14:paraId="41715E89" w14:textId="77777777" w:rsidR="002A72F5" w:rsidRDefault="00C11A81" w:rsidP="006D5E27">
      <w:pPr>
        <w:spacing w:after="0" w:line="240" w:lineRule="auto"/>
        <w:jc w:val="both"/>
        <w:rPr>
          <w:sz w:val="16"/>
          <w:szCs w:val="16"/>
          <w:lang w:val="it-IT"/>
        </w:rPr>
      </w:pPr>
      <w:r>
        <w:rPr>
          <w:sz w:val="18"/>
          <w:szCs w:val="18"/>
        </w:rPr>
        <w:fldChar w:fldCharType="begin"/>
      </w:r>
      <w:r w:rsidR="001634FD" w:rsidRPr="0001596D">
        <w:rPr>
          <w:sz w:val="18"/>
          <w:szCs w:val="18"/>
          <w:lang w:val="it-IT"/>
        </w:rPr>
        <w:instrText xml:space="preserve"> MERGEFIELD #if($isFirmaDigitale) </w:instrText>
      </w:r>
      <w:r>
        <w:rPr>
          <w:sz w:val="18"/>
          <w:szCs w:val="18"/>
        </w:rPr>
        <w:fldChar w:fldCharType="separate"/>
      </w:r>
      <w:r w:rsidR="001634FD" w:rsidRPr="0001596D">
        <w:rPr>
          <w:sz w:val="18"/>
          <w:szCs w:val="18"/>
          <w:lang w:val="it-IT"/>
        </w:rPr>
        <w:t>«#if($isFirmaDigitale)»</w:t>
      </w:r>
      <w:r>
        <w:rPr>
          <w:sz w:val="18"/>
          <w:szCs w:val="18"/>
        </w:rPr>
        <w:fldChar w:fldCharType="end"/>
      </w:r>
    </w:p>
    <w:p w14:paraId="35448476" w14:textId="07841E7F" w:rsidR="002A72F5" w:rsidRDefault="001634FD" w:rsidP="006D5E27">
      <w:pPr>
        <w:spacing w:after="0" w:line="240" w:lineRule="auto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Data</w:t>
      </w:r>
      <w:r>
        <w:rPr>
          <w:b/>
          <w:bCs/>
          <w:sz w:val="18"/>
          <w:szCs w:val="18"/>
          <w:lang w:val="it-IT"/>
        </w:rPr>
        <w:t xml:space="preserve">   </w:t>
      </w:r>
      <w:r w:rsidR="00554458">
        <w:rPr>
          <w:b/>
          <w:bCs/>
          <w:sz w:val="18"/>
          <w:szCs w:val="18"/>
          <w:lang w:val="it-IT"/>
        </w:rPr>
        <w:t xml:space="preserve"> </w:t>
      </w:r>
      <w:r w:rsidR="00554458">
        <w:rPr>
          <w:sz w:val="18"/>
          <w:szCs w:val="18"/>
        </w:rPr>
        <w:fldChar w:fldCharType="begin"/>
      </w:r>
      <w:r w:rsidR="00554458" w:rsidRPr="00A13B94">
        <w:rPr>
          <w:sz w:val="18"/>
          <w:szCs w:val="18"/>
          <w:lang w:val="it-IT"/>
        </w:rPr>
        <w:instrText xml:space="preserve"> MERGEFIELD  $dataLuogo </w:instrText>
      </w:r>
      <w:r w:rsidR="00554458">
        <w:rPr>
          <w:sz w:val="18"/>
          <w:szCs w:val="18"/>
        </w:rPr>
        <w:fldChar w:fldCharType="separate"/>
      </w:r>
      <w:r w:rsidR="00554458" w:rsidRPr="00A13B94">
        <w:rPr>
          <w:noProof/>
          <w:sz w:val="18"/>
          <w:szCs w:val="18"/>
          <w:lang w:val="it-IT"/>
        </w:rPr>
        <w:t>«$dataLuogo»</w:t>
      </w:r>
      <w:r w:rsidR="00554458">
        <w:rPr>
          <w:sz w:val="18"/>
          <w:szCs w:val="18"/>
        </w:rPr>
        <w:fldChar w:fldCharType="end"/>
      </w:r>
      <w:r>
        <w:rPr>
          <w:b/>
          <w:bCs/>
          <w:sz w:val="18"/>
          <w:szCs w:val="18"/>
          <w:lang w:val="it-IT"/>
        </w:rPr>
        <w:t xml:space="preserve">    </w:t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>
        <w:rPr>
          <w:b/>
          <w:bCs/>
          <w:sz w:val="18"/>
          <w:szCs w:val="18"/>
          <w:lang w:val="it-IT"/>
        </w:rPr>
        <w:tab/>
      </w:r>
      <w:r w:rsidR="0037396B">
        <w:rPr>
          <w:sz w:val="18"/>
          <w:szCs w:val="18"/>
          <w:lang w:val="it-IT"/>
        </w:rPr>
        <w:t xml:space="preserve">FILE FIRMATO DIGITALMENTE </w:t>
      </w:r>
      <w:r>
        <w:rPr>
          <w:b/>
          <w:bCs/>
          <w:sz w:val="18"/>
          <w:szCs w:val="18"/>
          <w:lang w:val="it-IT"/>
        </w:rPr>
        <w:tab/>
      </w:r>
    </w:p>
    <w:p w14:paraId="209A82C7" w14:textId="77777777" w:rsidR="002A72F5" w:rsidRDefault="00C11A81" w:rsidP="006D5E27">
      <w:pPr>
        <w:spacing w:after="0" w:line="240" w:lineRule="auto"/>
        <w:rPr>
          <w:sz w:val="18"/>
          <w:szCs w:val="18"/>
          <w:lang w:val="it-IT"/>
        </w:rPr>
      </w:pPr>
      <w:r>
        <w:rPr>
          <w:sz w:val="18"/>
          <w:szCs w:val="18"/>
        </w:rPr>
        <w:fldChar w:fldCharType="begin"/>
      </w:r>
      <w:r w:rsidR="001634FD" w:rsidRPr="0001596D">
        <w:rPr>
          <w:sz w:val="18"/>
          <w:szCs w:val="18"/>
          <w:lang w:val="it-IT"/>
        </w:rPr>
        <w:instrText xml:space="preserve"> MERGEFIELD #else </w:instrText>
      </w:r>
      <w:r>
        <w:rPr>
          <w:sz w:val="18"/>
          <w:szCs w:val="18"/>
        </w:rPr>
        <w:fldChar w:fldCharType="separate"/>
      </w:r>
      <w:r w:rsidR="001634FD" w:rsidRPr="0001596D">
        <w:rPr>
          <w:sz w:val="18"/>
          <w:szCs w:val="18"/>
          <w:lang w:val="it-IT"/>
        </w:rPr>
        <w:t>«#else»</w:t>
      </w:r>
      <w:r>
        <w:rPr>
          <w:sz w:val="18"/>
          <w:szCs w:val="18"/>
        </w:rPr>
        <w:fldChar w:fldCharType="end"/>
      </w:r>
    </w:p>
    <w:p w14:paraId="6297D2F3" w14:textId="72505E33" w:rsidR="00BF1C5C" w:rsidRPr="00DF28EB" w:rsidRDefault="001634FD" w:rsidP="006D5E27">
      <w:pPr>
        <w:spacing w:after="0" w:line="240" w:lineRule="auto"/>
        <w:rPr>
          <w:b/>
          <w:bCs/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Data</w:t>
      </w:r>
      <w:r>
        <w:rPr>
          <w:b/>
          <w:bCs/>
          <w:sz w:val="18"/>
          <w:szCs w:val="18"/>
          <w:lang w:val="it-IT"/>
        </w:rPr>
        <w:t xml:space="preserve">   </w:t>
      </w:r>
      <w:r w:rsidR="00554458">
        <w:rPr>
          <w:b/>
          <w:bCs/>
          <w:sz w:val="18"/>
          <w:szCs w:val="18"/>
          <w:lang w:val="it-IT"/>
        </w:rPr>
        <w:t xml:space="preserve"> </w:t>
      </w:r>
      <w:r w:rsidR="00554458">
        <w:rPr>
          <w:sz w:val="18"/>
          <w:szCs w:val="18"/>
        </w:rPr>
        <w:fldChar w:fldCharType="begin"/>
      </w:r>
      <w:r w:rsidR="00554458" w:rsidRPr="00A13B94">
        <w:rPr>
          <w:sz w:val="18"/>
          <w:szCs w:val="18"/>
          <w:lang w:val="it-IT"/>
        </w:rPr>
        <w:instrText xml:space="preserve"> MERGEFIELD  $dataLuogo </w:instrText>
      </w:r>
      <w:r w:rsidR="00554458">
        <w:rPr>
          <w:sz w:val="18"/>
          <w:szCs w:val="18"/>
        </w:rPr>
        <w:fldChar w:fldCharType="separate"/>
      </w:r>
      <w:r w:rsidR="00554458" w:rsidRPr="00A13B94">
        <w:rPr>
          <w:noProof/>
          <w:sz w:val="18"/>
          <w:szCs w:val="18"/>
          <w:lang w:val="it-IT"/>
        </w:rPr>
        <w:t>«$dataLuogo»</w:t>
      </w:r>
      <w:r w:rsidR="00554458">
        <w:rPr>
          <w:sz w:val="18"/>
          <w:szCs w:val="18"/>
        </w:rPr>
        <w:fldChar w:fldCharType="end"/>
      </w:r>
      <w:r w:rsidR="004E30DF">
        <w:rPr>
          <w:b/>
          <w:bCs/>
          <w:sz w:val="18"/>
          <w:szCs w:val="18"/>
          <w:lang w:val="it-IT"/>
        </w:rPr>
        <w:t xml:space="preserve">    </w:t>
      </w:r>
      <w:r w:rsidR="004E30DF">
        <w:rPr>
          <w:b/>
          <w:bCs/>
          <w:sz w:val="18"/>
          <w:szCs w:val="18"/>
          <w:lang w:val="it-IT"/>
        </w:rPr>
        <w:tab/>
      </w:r>
      <w:r w:rsidR="004E30DF">
        <w:rPr>
          <w:b/>
          <w:bCs/>
          <w:sz w:val="18"/>
          <w:szCs w:val="18"/>
          <w:lang w:val="it-IT"/>
        </w:rPr>
        <w:tab/>
      </w:r>
      <w:r w:rsidR="004E30DF">
        <w:rPr>
          <w:b/>
          <w:bCs/>
          <w:sz w:val="18"/>
          <w:szCs w:val="18"/>
          <w:lang w:val="it-IT"/>
        </w:rPr>
        <w:tab/>
      </w:r>
      <w:r w:rsidR="004E30DF">
        <w:rPr>
          <w:b/>
          <w:bCs/>
          <w:sz w:val="18"/>
          <w:szCs w:val="18"/>
          <w:lang w:val="it-IT"/>
        </w:rPr>
        <w:tab/>
      </w:r>
      <w:r w:rsidR="00001867">
        <w:rPr>
          <w:b/>
          <w:bCs/>
          <w:sz w:val="18"/>
          <w:szCs w:val="18"/>
          <w:lang w:val="it-IT"/>
        </w:rPr>
        <w:tab/>
        <w:t xml:space="preserve">   </w:t>
      </w:r>
      <w:r w:rsidR="00BF1C5C">
        <w:rPr>
          <w:sz w:val="18"/>
          <w:szCs w:val="18"/>
          <w:lang w:val="it-IT"/>
        </w:rPr>
        <w:t xml:space="preserve">Il </w:t>
      </w:r>
      <w:r w:rsidR="0002200C">
        <w:rPr>
          <w:sz w:val="18"/>
          <w:szCs w:val="18"/>
          <w:lang w:val="it-IT"/>
        </w:rPr>
        <w:t>richiedente</w:t>
      </w:r>
      <w:r w:rsidR="00BF1C5C">
        <w:rPr>
          <w:sz w:val="18"/>
          <w:szCs w:val="18"/>
          <w:lang w:val="it-IT"/>
        </w:rPr>
        <w:t xml:space="preserve"> (firma per esteso e leggibile)</w:t>
      </w:r>
      <w:r w:rsidR="00BF1C5C">
        <w:rPr>
          <w:b/>
          <w:bCs/>
          <w:sz w:val="18"/>
          <w:szCs w:val="18"/>
          <w:lang w:val="it-IT"/>
        </w:rPr>
        <w:t xml:space="preserve"> </w:t>
      </w:r>
      <w:r w:rsidR="00BF1C5C">
        <w:rPr>
          <w:b/>
          <w:bCs/>
          <w:sz w:val="18"/>
          <w:szCs w:val="18"/>
          <w:lang w:val="it-IT"/>
        </w:rPr>
        <w:tab/>
        <w:t xml:space="preserve">                                    </w:t>
      </w:r>
    </w:p>
    <w:tbl>
      <w:tblPr>
        <w:tblStyle w:val="Grigliatabella"/>
        <w:tblW w:w="0" w:type="auto"/>
        <w:tblInd w:w="5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3"/>
      </w:tblGrid>
      <w:tr w:rsidR="00BF1C5C" w:rsidRPr="002125D3" w14:paraId="68A5166E" w14:textId="77777777" w:rsidTr="004E30DF">
        <w:trPr>
          <w:trHeight w:val="358"/>
        </w:trPr>
        <w:tc>
          <w:tcPr>
            <w:tcW w:w="3293" w:type="dxa"/>
          </w:tcPr>
          <w:p w14:paraId="75849921" w14:textId="77777777" w:rsidR="00BF1C5C" w:rsidRDefault="00BF1C5C" w:rsidP="006D5E27">
            <w:pPr>
              <w:pBdr>
                <w:bottom w:val="single" w:sz="12" w:space="1" w:color="auto"/>
              </w:pBdr>
              <w:spacing w:after="0" w:line="240" w:lineRule="auto"/>
              <w:rPr>
                <w:sz w:val="18"/>
                <w:szCs w:val="18"/>
                <w:lang w:val="it-IT"/>
              </w:rPr>
            </w:pPr>
          </w:p>
          <w:p w14:paraId="7AF3738E" w14:textId="77777777" w:rsidR="00BF1C5C" w:rsidRDefault="00BF1C5C" w:rsidP="006D5E27">
            <w:pPr>
              <w:spacing w:after="0" w:line="240" w:lineRule="auto"/>
              <w:rPr>
                <w:sz w:val="18"/>
                <w:szCs w:val="18"/>
                <w:lang w:val="it-IT"/>
              </w:rPr>
            </w:pPr>
          </w:p>
        </w:tc>
      </w:tr>
    </w:tbl>
    <w:p w14:paraId="205A5FF1" w14:textId="77777777" w:rsidR="002A72F5" w:rsidRDefault="00C11A81" w:rsidP="006D5E27">
      <w:pPr>
        <w:spacing w:after="0" w:line="240" w:lineRule="auto"/>
        <w:rPr>
          <w:sz w:val="16"/>
          <w:szCs w:val="16"/>
          <w:lang w:val="en-US"/>
        </w:rPr>
      </w:pPr>
      <w:r>
        <w:rPr>
          <w:sz w:val="18"/>
          <w:szCs w:val="18"/>
        </w:rPr>
        <w:fldChar w:fldCharType="begin"/>
      </w:r>
      <w:r w:rsidR="001634FD">
        <w:rPr>
          <w:sz w:val="18"/>
          <w:szCs w:val="18"/>
        </w:rPr>
        <w:instrText xml:space="preserve"> MERGEFIELD #end </w:instrText>
      </w:r>
      <w:r>
        <w:rPr>
          <w:sz w:val="18"/>
          <w:szCs w:val="18"/>
        </w:rPr>
        <w:fldChar w:fldCharType="separate"/>
      </w:r>
      <w:r w:rsidR="001634FD">
        <w:rPr>
          <w:sz w:val="18"/>
          <w:szCs w:val="18"/>
        </w:rPr>
        <w:t>«#end»</w:t>
      </w:r>
      <w:r>
        <w:rPr>
          <w:sz w:val="18"/>
          <w:szCs w:val="18"/>
        </w:rPr>
        <w:fldChar w:fldCharType="end"/>
      </w:r>
    </w:p>
    <w:sectPr w:rsidR="002A72F5" w:rsidSect="00D335D0">
      <w:footerReference w:type="default" r:id="rId8"/>
      <w:pgSz w:w="11906" w:h="16838"/>
      <w:pgMar w:top="1417" w:right="1134" w:bottom="1134" w:left="1134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6C44" w14:textId="77777777" w:rsidR="00111F6A" w:rsidRDefault="00111F6A">
      <w:pPr>
        <w:spacing w:after="0" w:line="240" w:lineRule="auto"/>
      </w:pPr>
      <w:r>
        <w:separator/>
      </w:r>
    </w:p>
  </w:endnote>
  <w:endnote w:type="continuationSeparator" w:id="0">
    <w:p w14:paraId="49A32AEE" w14:textId="77777777" w:rsidR="00111F6A" w:rsidRDefault="0011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7204C" w14:textId="77777777" w:rsidR="002A72F5" w:rsidRDefault="001634FD">
    <w:pPr>
      <w:pStyle w:val="Pidipagina"/>
      <w:jc w:val="right"/>
    </w:pPr>
    <w:r>
      <w:rPr>
        <w:lang w:val="it-IT"/>
      </w:rPr>
      <w:t xml:space="preserve">Pag. </w:t>
    </w:r>
    <w:r w:rsidR="00C11A81">
      <w:rPr>
        <w:b/>
        <w:bCs/>
      </w:rPr>
      <w:fldChar w:fldCharType="begin"/>
    </w:r>
    <w:r>
      <w:rPr>
        <w:b/>
        <w:bCs/>
      </w:rPr>
      <w:instrText xml:space="preserve"> PAGE </w:instrText>
    </w:r>
    <w:r w:rsidR="00C11A81">
      <w:rPr>
        <w:b/>
        <w:bCs/>
      </w:rPr>
      <w:fldChar w:fldCharType="separate"/>
    </w:r>
    <w:r w:rsidR="008B1B25">
      <w:rPr>
        <w:b/>
        <w:bCs/>
        <w:noProof/>
      </w:rPr>
      <w:t>1</w:t>
    </w:r>
    <w:r w:rsidR="00C11A81">
      <w:rPr>
        <w:b/>
        <w:bCs/>
      </w:rPr>
      <w:fldChar w:fldCharType="end"/>
    </w:r>
    <w:r>
      <w:rPr>
        <w:lang w:val="it-IT"/>
      </w:rPr>
      <w:t xml:space="preserve"> di </w:t>
    </w:r>
    <w:r w:rsidR="00C11A81">
      <w:rPr>
        <w:b/>
        <w:bCs/>
      </w:rPr>
      <w:fldChar w:fldCharType="begin"/>
    </w:r>
    <w:r>
      <w:rPr>
        <w:b/>
        <w:bCs/>
      </w:rPr>
      <w:instrText xml:space="preserve"> NUMPAGES </w:instrText>
    </w:r>
    <w:r w:rsidR="00C11A81">
      <w:rPr>
        <w:b/>
        <w:bCs/>
      </w:rPr>
      <w:fldChar w:fldCharType="separate"/>
    </w:r>
    <w:r w:rsidR="008B1B25">
      <w:rPr>
        <w:b/>
        <w:bCs/>
        <w:noProof/>
      </w:rPr>
      <w:t>7</w:t>
    </w:r>
    <w:r w:rsidR="00C11A8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9705" w14:textId="77777777" w:rsidR="00111F6A" w:rsidRDefault="00111F6A">
      <w:pPr>
        <w:spacing w:after="0" w:line="240" w:lineRule="auto"/>
      </w:pPr>
      <w:r>
        <w:separator/>
      </w:r>
    </w:p>
  </w:footnote>
  <w:footnote w:type="continuationSeparator" w:id="0">
    <w:p w14:paraId="18D69E1B" w14:textId="77777777" w:rsidR="00111F6A" w:rsidRDefault="0011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2F5"/>
    <w:rsid w:val="00001867"/>
    <w:rsid w:val="00005307"/>
    <w:rsid w:val="0001596D"/>
    <w:rsid w:val="00017F7E"/>
    <w:rsid w:val="0002200C"/>
    <w:rsid w:val="00027DF7"/>
    <w:rsid w:val="00046629"/>
    <w:rsid w:val="0006485B"/>
    <w:rsid w:val="0006687E"/>
    <w:rsid w:val="0007666E"/>
    <w:rsid w:val="00094F6C"/>
    <w:rsid w:val="00097267"/>
    <w:rsid w:val="000B1FC9"/>
    <w:rsid w:val="000B288B"/>
    <w:rsid w:val="000D6889"/>
    <w:rsid w:val="000E08CB"/>
    <w:rsid w:val="00111F6A"/>
    <w:rsid w:val="00112552"/>
    <w:rsid w:val="00121818"/>
    <w:rsid w:val="00124042"/>
    <w:rsid w:val="001464F6"/>
    <w:rsid w:val="001634FD"/>
    <w:rsid w:val="0018615F"/>
    <w:rsid w:val="00191ED3"/>
    <w:rsid w:val="00193523"/>
    <w:rsid w:val="00197F24"/>
    <w:rsid w:val="001B24AC"/>
    <w:rsid w:val="001D1DA8"/>
    <w:rsid w:val="002125D3"/>
    <w:rsid w:val="002149D9"/>
    <w:rsid w:val="002215DA"/>
    <w:rsid w:val="002458C8"/>
    <w:rsid w:val="0029194B"/>
    <w:rsid w:val="002A72F5"/>
    <w:rsid w:val="002B46BC"/>
    <w:rsid w:val="002D7534"/>
    <w:rsid w:val="003040D3"/>
    <w:rsid w:val="00333989"/>
    <w:rsid w:val="003455B7"/>
    <w:rsid w:val="003464AA"/>
    <w:rsid w:val="003510E1"/>
    <w:rsid w:val="0037396B"/>
    <w:rsid w:val="00386EBE"/>
    <w:rsid w:val="00412E0D"/>
    <w:rsid w:val="00434D1E"/>
    <w:rsid w:val="00450094"/>
    <w:rsid w:val="004755FD"/>
    <w:rsid w:val="00475E1B"/>
    <w:rsid w:val="00476666"/>
    <w:rsid w:val="0048417E"/>
    <w:rsid w:val="004B4294"/>
    <w:rsid w:val="004C3D85"/>
    <w:rsid w:val="004C5834"/>
    <w:rsid w:val="004E30DF"/>
    <w:rsid w:val="004E692D"/>
    <w:rsid w:val="004F017F"/>
    <w:rsid w:val="005041C0"/>
    <w:rsid w:val="00554458"/>
    <w:rsid w:val="00560243"/>
    <w:rsid w:val="00571474"/>
    <w:rsid w:val="005C16C7"/>
    <w:rsid w:val="006128AB"/>
    <w:rsid w:val="00617462"/>
    <w:rsid w:val="006235AB"/>
    <w:rsid w:val="00626629"/>
    <w:rsid w:val="00641A5C"/>
    <w:rsid w:val="0064230F"/>
    <w:rsid w:val="00655751"/>
    <w:rsid w:val="006657FA"/>
    <w:rsid w:val="006823A8"/>
    <w:rsid w:val="00682628"/>
    <w:rsid w:val="00684614"/>
    <w:rsid w:val="006A2C9D"/>
    <w:rsid w:val="006B064D"/>
    <w:rsid w:val="006B0A0A"/>
    <w:rsid w:val="006B7D24"/>
    <w:rsid w:val="006C1988"/>
    <w:rsid w:val="006C7D02"/>
    <w:rsid w:val="006D5E27"/>
    <w:rsid w:val="00713206"/>
    <w:rsid w:val="00797949"/>
    <w:rsid w:val="007F5DD8"/>
    <w:rsid w:val="00807868"/>
    <w:rsid w:val="008524B8"/>
    <w:rsid w:val="00873C54"/>
    <w:rsid w:val="008A2F89"/>
    <w:rsid w:val="008B1B25"/>
    <w:rsid w:val="008C4066"/>
    <w:rsid w:val="008D259E"/>
    <w:rsid w:val="008F5264"/>
    <w:rsid w:val="00911442"/>
    <w:rsid w:val="009478BB"/>
    <w:rsid w:val="009660DC"/>
    <w:rsid w:val="00985380"/>
    <w:rsid w:val="00986026"/>
    <w:rsid w:val="00993D87"/>
    <w:rsid w:val="00995AF1"/>
    <w:rsid w:val="009A1E9B"/>
    <w:rsid w:val="009A419B"/>
    <w:rsid w:val="009B2ACE"/>
    <w:rsid w:val="009F1575"/>
    <w:rsid w:val="00A610E2"/>
    <w:rsid w:val="00A614AF"/>
    <w:rsid w:val="00A726A3"/>
    <w:rsid w:val="00AB53FA"/>
    <w:rsid w:val="00AE19B8"/>
    <w:rsid w:val="00B115AD"/>
    <w:rsid w:val="00B30CEC"/>
    <w:rsid w:val="00B3372D"/>
    <w:rsid w:val="00B350E0"/>
    <w:rsid w:val="00B503EC"/>
    <w:rsid w:val="00B62A08"/>
    <w:rsid w:val="00B975F1"/>
    <w:rsid w:val="00BA2B31"/>
    <w:rsid w:val="00BA4EAF"/>
    <w:rsid w:val="00BB2F07"/>
    <w:rsid w:val="00BB30C1"/>
    <w:rsid w:val="00BF0734"/>
    <w:rsid w:val="00BF1C5C"/>
    <w:rsid w:val="00C11A81"/>
    <w:rsid w:val="00C20DC1"/>
    <w:rsid w:val="00C30312"/>
    <w:rsid w:val="00C40783"/>
    <w:rsid w:val="00C46C60"/>
    <w:rsid w:val="00C64CAB"/>
    <w:rsid w:val="00C72BA0"/>
    <w:rsid w:val="00C82296"/>
    <w:rsid w:val="00CB5216"/>
    <w:rsid w:val="00CC1BAA"/>
    <w:rsid w:val="00CC747B"/>
    <w:rsid w:val="00CD1CF6"/>
    <w:rsid w:val="00D0315A"/>
    <w:rsid w:val="00D335D0"/>
    <w:rsid w:val="00D4625C"/>
    <w:rsid w:val="00D6486C"/>
    <w:rsid w:val="00DA50C1"/>
    <w:rsid w:val="00DF1460"/>
    <w:rsid w:val="00E449AA"/>
    <w:rsid w:val="00E53CAF"/>
    <w:rsid w:val="00E55CF7"/>
    <w:rsid w:val="00E602B2"/>
    <w:rsid w:val="00E616CE"/>
    <w:rsid w:val="00E86558"/>
    <w:rsid w:val="00ED3CAC"/>
    <w:rsid w:val="00EF0E73"/>
    <w:rsid w:val="00F22491"/>
    <w:rsid w:val="00F339B2"/>
    <w:rsid w:val="00F41D7B"/>
    <w:rsid w:val="00F66BAD"/>
    <w:rsid w:val="00F91455"/>
    <w:rsid w:val="00FB4343"/>
    <w:rsid w:val="00FE3BB4"/>
    <w:rsid w:val="00F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1ED3"/>
  <w15:docId w15:val="{EA372DFC-4703-4F24-8A2C-2E8D29C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4294"/>
    <w:pPr>
      <w:spacing w:after="200" w:line="276" w:lineRule="auto"/>
    </w:pPr>
    <w:rPr>
      <w:rFonts w:ascii="Calibri" w:eastAsiaTheme="minorEastAsia" w:hAnsi="Calibri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A4952"/>
    <w:rPr>
      <w:rFonts w:eastAsiaTheme="minorEastAsia"/>
      <w:lang w:val="fr-FR" w:eastAsia="fr-FR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A4952"/>
    <w:rPr>
      <w:rFonts w:eastAsiaTheme="minorEastAsia"/>
      <w:lang w:val="fr-FR" w:eastAsia="fr-FR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7272B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65FC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465FCD"/>
    <w:rPr>
      <w:color w:val="605E5C"/>
      <w:shd w:val="clear" w:color="auto" w:fill="E1DFDD"/>
    </w:rPr>
  </w:style>
  <w:style w:type="character" w:customStyle="1" w:styleId="fontstyle01">
    <w:name w:val="fontstyle01"/>
    <w:basedOn w:val="Carpredefinitoparagrafo"/>
    <w:qFormat/>
    <w:rsid w:val="00FA01AD"/>
    <w:rPr>
      <w:rFonts w:ascii="Helvetica-Bold" w:hAnsi="Helvetica-Bold"/>
      <w:b/>
      <w:bCs/>
      <w:i w:val="0"/>
      <w:iCs w:val="0"/>
      <w:color w:val="000000"/>
      <w:sz w:val="28"/>
      <w:szCs w:val="28"/>
    </w:rPr>
  </w:style>
  <w:style w:type="character" w:styleId="Numeroriga">
    <w:name w:val="line number"/>
    <w:rsid w:val="00D335D0"/>
  </w:style>
  <w:style w:type="character" w:customStyle="1" w:styleId="Testosorgente">
    <w:name w:val="Testo sorgente"/>
    <w:qFormat/>
    <w:rsid w:val="00D335D0"/>
    <w:rPr>
      <w:rFonts w:ascii="Liberation Mono" w:eastAsia="Liberation Mono" w:hAnsi="Liberation Mono" w:cs="Liberation Mono"/>
    </w:rPr>
  </w:style>
  <w:style w:type="paragraph" w:customStyle="1" w:styleId="Titolo1">
    <w:name w:val="Titolo1"/>
    <w:basedOn w:val="Normale"/>
    <w:next w:val="Corpotesto"/>
    <w:qFormat/>
    <w:rsid w:val="00D335D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rsid w:val="00D335D0"/>
    <w:pPr>
      <w:spacing w:after="140"/>
    </w:pPr>
  </w:style>
  <w:style w:type="paragraph" w:styleId="Elenco">
    <w:name w:val="List"/>
    <w:basedOn w:val="Corpotesto"/>
    <w:rsid w:val="00D335D0"/>
    <w:rPr>
      <w:rFonts w:cs="Arial"/>
    </w:rPr>
  </w:style>
  <w:style w:type="paragraph" w:styleId="Didascalia">
    <w:name w:val="caption"/>
    <w:basedOn w:val="Normale"/>
    <w:qFormat/>
    <w:rsid w:val="00D335D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rsid w:val="00D335D0"/>
    <w:pPr>
      <w:suppressLineNumbers/>
    </w:pPr>
    <w:rPr>
      <w:rFonts w:cs="Arial"/>
    </w:rPr>
  </w:style>
  <w:style w:type="paragraph" w:customStyle="1" w:styleId="Intestazioneepidipagina">
    <w:name w:val="Intestazione e piè di pagina"/>
    <w:basedOn w:val="Normale"/>
    <w:qFormat/>
    <w:rsid w:val="00D335D0"/>
  </w:style>
  <w:style w:type="paragraph" w:styleId="Intestazione">
    <w:name w:val="header"/>
    <w:basedOn w:val="Normale"/>
    <w:link w:val="IntestazioneCarattere"/>
    <w:uiPriority w:val="99"/>
    <w:unhideWhenUsed/>
    <w:rsid w:val="007A4952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7A4952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75B5D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72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paragraph" w:styleId="NormaleWeb">
    <w:name w:val="Normal (Web)"/>
    <w:basedOn w:val="Normale"/>
    <w:uiPriority w:val="99"/>
    <w:unhideWhenUsed/>
    <w:qFormat/>
    <w:rsid w:val="003721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Contenutotabella">
    <w:name w:val="Contenuto tabella"/>
    <w:basedOn w:val="Normale"/>
    <w:qFormat/>
    <w:rsid w:val="00D335D0"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rsid w:val="00D335D0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5C656B"/>
    <w:rPr>
      <w:rFonts w:eastAsiaTheme="minorEastAsia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normal11">
    <w:name w:val="Tabla normal 11"/>
    <w:basedOn w:val="Tabellanormale"/>
    <w:uiPriority w:val="41"/>
    <w:rsid w:val="0076099C"/>
    <w:rPr>
      <w:rFonts w:eastAsiaTheme="minorEastAsia"/>
      <w:lang w:val="fr-FR" w:eastAsia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0A0A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Nessunaspaziatura">
    <w:name w:val="No Spacing"/>
    <w:uiPriority w:val="1"/>
    <w:qFormat/>
    <w:rsid w:val="003040D3"/>
    <w:rPr>
      <w:rFonts w:ascii="Calibri" w:eastAsiaTheme="minorEastAsia" w:hAnsi="Calibri"/>
      <w:lang w:val="fr-FR" w:eastAsia="fr-FR"/>
    </w:rPr>
  </w:style>
  <w:style w:type="table" w:customStyle="1" w:styleId="Grigliatabella1">
    <w:name w:val="Griglia tabella1"/>
    <w:basedOn w:val="Tabellanormale"/>
    <w:next w:val="Grigliatabella"/>
    <w:uiPriority w:val="59"/>
    <w:rsid w:val="00C46C60"/>
    <w:pPr>
      <w:suppressAutoHyphens w:val="0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C46C60"/>
    <w:pPr>
      <w:suppressAutoHyphens w:val="0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/Work/Progetti/engineering/CSI/FORESTE/idf/idfapi/src/java/resources/template/tagli/$!urlPrivac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B739-D08C-4CFD-B849-8D774772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realt</dc:creator>
  <dc:description/>
  <cp:lastModifiedBy>Alessandro Saba</cp:lastModifiedBy>
  <cp:revision>128</cp:revision>
  <dcterms:created xsi:type="dcterms:W3CDTF">2022-09-02T14:28:00Z</dcterms:created>
  <dcterms:modified xsi:type="dcterms:W3CDTF">2023-11-15T14:51:00Z</dcterms:modified>
  <dc:language>it-IT</dc:language>
</cp:coreProperties>
</file>